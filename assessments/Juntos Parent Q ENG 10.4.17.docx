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543ED" w14:textId="52065BC4" w:rsidR="00F06766" w:rsidRDefault="0016197E" w:rsidP="00CA7315">
      <w:pPr>
        <w:spacing w:after="0" w:line="240" w:lineRule="auto"/>
        <w:jc w:val="center"/>
        <w:textAlignment w:val="baseline"/>
        <w:rPr>
          <w:rFonts w:ascii="Times New Roman" w:eastAsia="Times New Roman" w:hAnsi="Times New Roman" w:cs="Times New Roman"/>
          <w:b/>
          <w:bCs/>
          <w:color w:val="000000" w:themeColor="text1"/>
          <w:sz w:val="32"/>
          <w:szCs w:val="32"/>
          <w:u w:val="single"/>
        </w:rPr>
      </w:pPr>
      <w:proofErr w:type="spellStart"/>
      <w:r w:rsidRPr="00BD7381">
        <w:rPr>
          <w:rFonts w:ascii="Times New Roman" w:eastAsia="Times New Roman" w:hAnsi="Times New Roman" w:cs="Times New Roman"/>
          <w:b/>
          <w:bCs/>
          <w:color w:val="000000" w:themeColor="text1"/>
          <w:sz w:val="32"/>
          <w:szCs w:val="32"/>
          <w:u w:val="single"/>
        </w:rPr>
        <w:t>Juntos</w:t>
      </w:r>
      <w:proofErr w:type="spellEnd"/>
      <w:r w:rsidRPr="00BD7381">
        <w:rPr>
          <w:rFonts w:ascii="Times New Roman" w:eastAsia="Times New Roman" w:hAnsi="Times New Roman" w:cs="Times New Roman"/>
          <w:b/>
          <w:bCs/>
          <w:color w:val="000000" w:themeColor="text1"/>
          <w:sz w:val="32"/>
          <w:szCs w:val="32"/>
          <w:u w:val="single"/>
        </w:rPr>
        <w:t xml:space="preserve">: </w:t>
      </w:r>
      <w:r w:rsidR="00F06766">
        <w:rPr>
          <w:rFonts w:ascii="Times New Roman" w:eastAsia="Times New Roman" w:hAnsi="Times New Roman" w:cs="Times New Roman"/>
          <w:b/>
          <w:bCs/>
          <w:color w:val="000000" w:themeColor="text1"/>
          <w:sz w:val="32"/>
          <w:szCs w:val="32"/>
          <w:u w:val="single"/>
        </w:rPr>
        <w:t>Interview</w:t>
      </w:r>
      <w:r w:rsidR="00224EB1">
        <w:rPr>
          <w:rFonts w:ascii="Times New Roman" w:eastAsia="Times New Roman" w:hAnsi="Times New Roman" w:cs="Times New Roman"/>
          <w:b/>
          <w:bCs/>
          <w:color w:val="000000" w:themeColor="text1"/>
          <w:sz w:val="32"/>
          <w:szCs w:val="32"/>
          <w:u w:val="single"/>
        </w:rPr>
        <w:t xml:space="preserve"> (English)</w:t>
      </w:r>
    </w:p>
    <w:p w14:paraId="0FEB41CB" w14:textId="45EFBAAF" w:rsidR="0016197E" w:rsidRPr="00BD7381" w:rsidRDefault="00F06766" w:rsidP="00CA7315">
      <w:pPr>
        <w:spacing w:after="0" w:line="240" w:lineRule="auto"/>
        <w:jc w:val="center"/>
        <w:textAlignment w:val="baseline"/>
        <w:rPr>
          <w:rFonts w:ascii="Times New Roman" w:eastAsia="Times New Roman" w:hAnsi="Times New Roman" w:cs="Times New Roman"/>
          <w:sz w:val="32"/>
          <w:szCs w:val="32"/>
          <w:u w:val="single"/>
        </w:rPr>
      </w:pPr>
      <w:r>
        <w:rPr>
          <w:rFonts w:ascii="Times New Roman" w:eastAsia="Times New Roman" w:hAnsi="Times New Roman" w:cs="Times New Roman"/>
          <w:b/>
          <w:bCs/>
          <w:color w:val="000000" w:themeColor="text1"/>
          <w:sz w:val="32"/>
          <w:szCs w:val="32"/>
          <w:u w:val="single"/>
        </w:rPr>
        <w:t>Parents/Legal Guardians</w:t>
      </w:r>
      <w:r w:rsidRPr="00F06766">
        <w:rPr>
          <w:sz w:val="20"/>
        </w:rPr>
        <w:sym w:font="Wingdings" w:char="F0AD"/>
      </w:r>
    </w:p>
    <w:p w14:paraId="0B2C756A" w14:textId="77777777" w:rsidR="00EE77C5" w:rsidRPr="00BD7381" w:rsidRDefault="00EE77C5" w:rsidP="0016197E">
      <w:pPr>
        <w:spacing w:after="0" w:line="240" w:lineRule="auto"/>
        <w:textAlignment w:val="baseline"/>
        <w:rPr>
          <w:rFonts w:ascii="Segoe UI" w:eastAsia="Times New Roman" w:hAnsi="Segoe UI" w:cs="Segoe UI"/>
          <w:sz w:val="32"/>
          <w:szCs w:val="32"/>
          <w:u w:val="single"/>
        </w:rPr>
      </w:pPr>
    </w:p>
    <w:p w14:paraId="4AF18B77" w14:textId="064A4B74" w:rsidR="008F1EBE" w:rsidRPr="00BD7381" w:rsidRDefault="00EE77C5" w:rsidP="0016197E">
      <w:pPr>
        <w:spacing w:after="0" w:line="240" w:lineRule="auto"/>
        <w:textAlignment w:val="baseline"/>
        <w:rPr>
          <w:rFonts w:ascii="Times New Roman" w:eastAsia="Times New Roman" w:hAnsi="Times New Roman" w:cs="Times New Roman"/>
          <w:b/>
          <w:bCs/>
          <w:color w:val="000000" w:themeColor="text1"/>
          <w:sz w:val="24"/>
          <w:szCs w:val="24"/>
        </w:rPr>
      </w:pPr>
      <w:r w:rsidRPr="00BD7381">
        <w:rPr>
          <w:rFonts w:ascii="Times New Roman" w:eastAsia="Times New Roman" w:hAnsi="Times New Roman" w:cs="Times New Roman"/>
          <w:b/>
          <w:bCs/>
          <w:color w:val="000000" w:themeColor="text1"/>
          <w:sz w:val="24"/>
          <w:szCs w:val="24"/>
        </w:rPr>
        <w:t xml:space="preserve">Family ID: </w:t>
      </w:r>
      <w:r w:rsidR="00794948" w:rsidRPr="00BD7381">
        <w:rPr>
          <w:rFonts w:ascii="Times New Roman" w:eastAsia="Times New Roman" w:hAnsi="Times New Roman" w:cs="Times New Roman"/>
          <w:bCs/>
          <w:color w:val="000000" w:themeColor="text1"/>
          <w:sz w:val="24"/>
          <w:szCs w:val="24"/>
        </w:rPr>
        <w:t>PJ</w:t>
      </w:r>
      <w:r w:rsidR="00794948" w:rsidRPr="00BD7381">
        <w:rPr>
          <w:rFonts w:ascii="Times New Roman" w:eastAsia="Times New Roman" w:hAnsi="Times New Roman" w:cs="Times New Roman"/>
          <w:b/>
          <w:bCs/>
          <w:color w:val="000000" w:themeColor="text1"/>
          <w:sz w:val="24"/>
          <w:szCs w:val="24"/>
        </w:rPr>
        <w:t xml:space="preserve"> </w:t>
      </w:r>
      <w:r w:rsidR="0016197E" w:rsidRPr="00BD7381">
        <w:rPr>
          <w:rFonts w:ascii="Times New Roman" w:eastAsia="Times New Roman" w:hAnsi="Times New Roman" w:cs="Times New Roman"/>
          <w:b/>
          <w:bCs/>
          <w:color w:val="000000" w:themeColor="text1"/>
          <w:sz w:val="24"/>
          <w:szCs w:val="24"/>
        </w:rPr>
        <w:t xml:space="preserve">___ ___ ___ </w:t>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16197E" w:rsidRPr="00BD7381">
        <w:rPr>
          <w:rFonts w:ascii="Times New Roman" w:eastAsia="Times New Roman" w:hAnsi="Times New Roman" w:cs="Times New Roman"/>
          <w:b/>
          <w:bCs/>
          <w:color w:val="000000" w:themeColor="text1"/>
          <w:sz w:val="24"/>
          <w:szCs w:val="24"/>
        </w:rPr>
        <w:t>ID INT ___ ___ ___</w:t>
      </w:r>
    </w:p>
    <w:p w14:paraId="6479CE71" w14:textId="77777777" w:rsidR="008F1EBE" w:rsidRPr="00BD7381" w:rsidRDefault="008F1EBE" w:rsidP="0016197E">
      <w:pPr>
        <w:spacing w:after="0" w:line="240" w:lineRule="auto"/>
        <w:textAlignment w:val="baseline"/>
        <w:rPr>
          <w:rFonts w:ascii="Times New Roman" w:eastAsia="Times New Roman" w:hAnsi="Times New Roman" w:cs="Times New Roman"/>
          <w:b/>
          <w:bCs/>
          <w:color w:val="000000" w:themeColor="text1"/>
          <w:sz w:val="24"/>
          <w:szCs w:val="24"/>
        </w:rPr>
      </w:pPr>
    </w:p>
    <w:p w14:paraId="0C8E5995" w14:textId="5AA0C53A" w:rsidR="0016197E" w:rsidRPr="00BD7381" w:rsidRDefault="00622CAE" w:rsidP="0016197E">
      <w:pPr>
        <w:spacing w:after="0" w:line="240" w:lineRule="auto"/>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Participant</w:t>
      </w:r>
      <w:r w:rsidR="0016197E" w:rsidRPr="00BD7381">
        <w:rPr>
          <w:rFonts w:ascii="Times New Roman" w:eastAsia="Times New Roman" w:hAnsi="Times New Roman" w:cs="Times New Roman"/>
          <w:b/>
          <w:bCs/>
          <w:color w:val="000000" w:themeColor="text1"/>
          <w:sz w:val="24"/>
          <w:szCs w:val="24"/>
        </w:rPr>
        <w:t xml:space="preserve">: </w:t>
      </w:r>
      <w:r w:rsidR="0002049E" w:rsidRPr="00BD7381">
        <w:rPr>
          <w:rFonts w:ascii="Times New Roman" w:eastAsia="Times New Roman" w:hAnsi="Times New Roman" w:cs="Times New Roman"/>
          <w:bCs/>
          <w:color w:val="000000" w:themeColor="text1"/>
          <w:sz w:val="24"/>
          <w:szCs w:val="24"/>
        </w:rPr>
        <w:t>Mother/ Father/</w:t>
      </w:r>
      <w:r w:rsidR="00794948" w:rsidRPr="00BD7381">
        <w:rPr>
          <w:rFonts w:ascii="Times New Roman" w:eastAsia="Times New Roman" w:hAnsi="Times New Roman" w:cs="Times New Roman"/>
          <w:bCs/>
          <w:color w:val="000000" w:themeColor="text1"/>
          <w:sz w:val="24"/>
          <w:szCs w:val="24"/>
        </w:rPr>
        <w:t>Legal</w:t>
      </w:r>
      <w:r w:rsidR="0002049E" w:rsidRPr="00BD7381">
        <w:rPr>
          <w:rFonts w:ascii="Times New Roman" w:eastAsia="Times New Roman" w:hAnsi="Times New Roman" w:cs="Times New Roman"/>
          <w:bCs/>
          <w:color w:val="000000" w:themeColor="text1"/>
          <w:sz w:val="24"/>
          <w:szCs w:val="24"/>
        </w:rPr>
        <w:t xml:space="preserve"> Guardian</w:t>
      </w:r>
      <w:r w:rsidR="00794948" w:rsidRPr="00BD7381">
        <w:rPr>
          <w:rFonts w:ascii="Times New Roman" w:eastAsia="Times New Roman" w:hAnsi="Times New Roman" w:cs="Times New Roman"/>
          <w:bCs/>
          <w:color w:val="000000" w:themeColor="text1"/>
          <w:sz w:val="24"/>
          <w:szCs w:val="24"/>
        </w:rPr>
        <w:t xml:space="preserve"> </w:t>
      </w:r>
      <w:r w:rsidR="0016197E" w:rsidRPr="00BD7381">
        <w:rPr>
          <w:rFonts w:ascii="Times New Roman" w:eastAsia="Times New Roman" w:hAnsi="Times New Roman" w:cs="Times New Roman"/>
          <w:bCs/>
          <w:color w:val="000000" w:themeColor="text1"/>
          <w:sz w:val="24"/>
          <w:szCs w:val="24"/>
        </w:rPr>
        <w:t xml:space="preserve">/ </w:t>
      </w:r>
      <w:r w:rsidR="00794948" w:rsidRPr="00BD7381">
        <w:rPr>
          <w:rFonts w:ascii="Times New Roman" w:eastAsia="Times New Roman" w:hAnsi="Times New Roman" w:cs="Times New Roman"/>
          <w:bCs/>
          <w:color w:val="000000" w:themeColor="text1"/>
          <w:sz w:val="24"/>
          <w:szCs w:val="24"/>
        </w:rPr>
        <w:t>O</w:t>
      </w:r>
      <w:r w:rsidR="00F06766">
        <w:rPr>
          <w:rFonts w:ascii="Times New Roman" w:eastAsia="Times New Roman" w:hAnsi="Times New Roman" w:cs="Times New Roman"/>
          <w:bCs/>
          <w:color w:val="000000" w:themeColor="text1"/>
          <w:sz w:val="24"/>
          <w:szCs w:val="24"/>
        </w:rPr>
        <w:t>ther (specify</w:t>
      </w:r>
      <w:r w:rsidR="008F1EBE" w:rsidRPr="00BD7381">
        <w:rPr>
          <w:rFonts w:ascii="Times New Roman" w:eastAsia="Times New Roman" w:hAnsi="Times New Roman" w:cs="Times New Roman"/>
          <w:bCs/>
          <w:color w:val="000000" w:themeColor="text1"/>
          <w:sz w:val="24"/>
          <w:szCs w:val="24"/>
        </w:rPr>
        <w:t>)</w:t>
      </w:r>
      <w:r w:rsidR="00F06766">
        <w:rPr>
          <w:rFonts w:ascii="Times New Roman" w:eastAsia="Times New Roman" w:hAnsi="Times New Roman" w:cs="Times New Roman"/>
          <w:bCs/>
          <w:color w:val="000000" w:themeColor="text1"/>
          <w:sz w:val="24"/>
          <w:szCs w:val="24"/>
        </w:rPr>
        <w:t>:</w:t>
      </w:r>
      <w:r w:rsidR="008F1EBE" w:rsidRPr="00BD7381">
        <w:rPr>
          <w:rFonts w:ascii="Times New Roman" w:eastAsia="Times New Roman" w:hAnsi="Times New Roman" w:cs="Times New Roman"/>
          <w:bCs/>
          <w:color w:val="000000" w:themeColor="text1"/>
          <w:sz w:val="24"/>
          <w:szCs w:val="24"/>
        </w:rPr>
        <w:t xml:space="preserve"> _</w:t>
      </w:r>
      <w:r w:rsidR="0016197E" w:rsidRPr="00BD7381">
        <w:rPr>
          <w:rFonts w:ascii="Times New Roman" w:eastAsia="Times New Roman" w:hAnsi="Times New Roman" w:cs="Times New Roman"/>
          <w:bCs/>
          <w:color w:val="000000" w:themeColor="text1"/>
          <w:sz w:val="24"/>
          <w:szCs w:val="24"/>
        </w:rPr>
        <w:t>_________</w:t>
      </w:r>
      <w:r w:rsidR="008F1EBE" w:rsidRPr="00BD7381">
        <w:rPr>
          <w:rFonts w:ascii="Times New Roman" w:eastAsia="Times New Roman" w:hAnsi="Times New Roman" w:cs="Times New Roman"/>
          <w:bCs/>
          <w:color w:val="000000" w:themeColor="text1"/>
          <w:sz w:val="24"/>
          <w:szCs w:val="24"/>
        </w:rPr>
        <w:t>__________</w:t>
      </w:r>
    </w:p>
    <w:p w14:paraId="751B9A22" w14:textId="77777777" w:rsidR="00EE77C5" w:rsidRPr="00BD7381" w:rsidRDefault="00EE77C5" w:rsidP="0016197E">
      <w:pPr>
        <w:spacing w:after="0" w:line="240" w:lineRule="auto"/>
        <w:textAlignment w:val="baseline"/>
        <w:rPr>
          <w:rFonts w:ascii="Segoe UI" w:eastAsia="Times New Roman" w:hAnsi="Segoe UI" w:cs="Segoe UI"/>
          <w:sz w:val="12"/>
          <w:szCs w:val="12"/>
        </w:rPr>
      </w:pPr>
    </w:p>
    <w:p w14:paraId="4C0F672B" w14:textId="38C44908" w:rsidR="0016197E" w:rsidRPr="00BD7381" w:rsidRDefault="0002049E" w:rsidP="0016197E">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Date</w:t>
      </w:r>
      <w:r w:rsidR="0016197E" w:rsidRPr="00BD7381">
        <w:rPr>
          <w:rFonts w:ascii="Times New Roman" w:eastAsia="Times New Roman" w:hAnsi="Times New Roman" w:cs="Times New Roman"/>
          <w:b/>
          <w:bCs/>
          <w:color w:val="000000" w:themeColor="text1"/>
          <w:sz w:val="24"/>
          <w:szCs w:val="24"/>
        </w:rPr>
        <w:t xml:space="preserve">: ___ / ____ / ____ </w:t>
      </w:r>
      <w:r w:rsidR="00EE77C5" w:rsidRPr="00BD7381">
        <w:rPr>
          <w:rFonts w:ascii="Times New Roman" w:eastAsia="Times New Roman" w:hAnsi="Times New Roman" w:cs="Times New Roman"/>
          <w:b/>
          <w:bCs/>
          <w:color w:val="000000" w:themeColor="text1"/>
          <w:sz w:val="24"/>
          <w:szCs w:val="24"/>
        </w:rPr>
        <w:t>___ ___ ___</w:t>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F06766">
        <w:rPr>
          <w:rFonts w:ascii="Times New Roman" w:eastAsia="Times New Roman" w:hAnsi="Times New Roman" w:cs="Times New Roman"/>
          <w:b/>
          <w:bCs/>
          <w:color w:val="000000" w:themeColor="text1"/>
          <w:sz w:val="24"/>
          <w:szCs w:val="24"/>
        </w:rPr>
        <w:tab/>
      </w:r>
      <w:r w:rsidR="0016197E" w:rsidRPr="00BD7381">
        <w:rPr>
          <w:rFonts w:ascii="Times New Roman" w:eastAsia="Times New Roman" w:hAnsi="Times New Roman" w:cs="Times New Roman"/>
          <w:b/>
          <w:bCs/>
          <w:color w:val="000000" w:themeColor="text1"/>
          <w:sz w:val="24"/>
          <w:szCs w:val="24"/>
        </w:rPr>
        <w:t>Wave</w:t>
      </w:r>
      <w:r w:rsidR="00EE77C5" w:rsidRPr="00BD7381">
        <w:rPr>
          <w:rFonts w:ascii="Times New Roman" w:eastAsia="Times New Roman" w:hAnsi="Times New Roman" w:cs="Times New Roman"/>
          <w:b/>
          <w:bCs/>
          <w:color w:val="000000" w:themeColor="text1"/>
          <w:sz w:val="24"/>
          <w:szCs w:val="24"/>
        </w:rPr>
        <w:tab/>
      </w:r>
      <w:r w:rsidR="00EE77C5" w:rsidRPr="00BD7381">
        <w:rPr>
          <w:rFonts w:ascii="Times New Roman" w:eastAsia="Times New Roman" w:hAnsi="Times New Roman" w:cs="Times New Roman"/>
          <w:bCs/>
          <w:color w:val="000000" w:themeColor="text1"/>
          <w:sz w:val="24"/>
          <w:szCs w:val="24"/>
        </w:rPr>
        <w:t>1</w:t>
      </w:r>
      <w:r w:rsidR="00794948" w:rsidRPr="00BD7381">
        <w:rPr>
          <w:rFonts w:ascii="Times New Roman" w:eastAsia="Times New Roman" w:hAnsi="Times New Roman" w:cs="Times New Roman"/>
          <w:bCs/>
          <w:color w:val="000000" w:themeColor="text1"/>
          <w:sz w:val="24"/>
          <w:szCs w:val="24"/>
        </w:rPr>
        <w:tab/>
        <w:t>2</w:t>
      </w:r>
      <w:r w:rsidR="00794948" w:rsidRPr="00BD7381">
        <w:rPr>
          <w:rFonts w:ascii="Times New Roman" w:eastAsia="Times New Roman" w:hAnsi="Times New Roman" w:cs="Times New Roman"/>
          <w:bCs/>
          <w:color w:val="000000" w:themeColor="text1"/>
          <w:sz w:val="24"/>
          <w:szCs w:val="24"/>
        </w:rPr>
        <w:tab/>
        <w:t>3</w:t>
      </w:r>
    </w:p>
    <w:p w14:paraId="05F5C5C0" w14:textId="0A872181" w:rsidR="0016197E" w:rsidRPr="00BD7381" w:rsidRDefault="0016197E" w:rsidP="0016197E">
      <w:pPr>
        <w:spacing w:after="0" w:line="240" w:lineRule="auto"/>
        <w:textAlignment w:val="baseline"/>
        <w:rPr>
          <w:rFonts w:ascii="Segoe UI" w:eastAsia="Times New Roman" w:hAnsi="Segoe UI" w:cs="Segoe UI"/>
          <w:sz w:val="12"/>
          <w:szCs w:val="12"/>
        </w:rPr>
      </w:pPr>
    </w:p>
    <w:p w14:paraId="65B71221" w14:textId="5CA8E8C1" w:rsidR="009162D0" w:rsidRPr="00BD7381" w:rsidRDefault="00222720" w:rsidP="0016197E">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b/>
          <w:bCs/>
          <w:color w:val="000000" w:themeColor="text1"/>
          <w:sz w:val="24"/>
          <w:szCs w:val="24"/>
        </w:rPr>
        <w:t>Location</w:t>
      </w:r>
      <w:r w:rsidR="008F1EBE" w:rsidRPr="00BD7381">
        <w:rPr>
          <w:rFonts w:ascii="Times New Roman" w:eastAsia="Times New Roman" w:hAnsi="Times New Roman" w:cs="Times New Roman"/>
          <w:b/>
          <w:bCs/>
          <w:color w:val="000000" w:themeColor="text1"/>
          <w:sz w:val="24"/>
          <w:szCs w:val="24"/>
        </w:rPr>
        <w:t xml:space="preserve">: </w:t>
      </w:r>
      <w:r w:rsidRPr="00BD7381">
        <w:rPr>
          <w:rFonts w:ascii="Times New Roman" w:eastAsia="Times New Roman" w:hAnsi="Times New Roman" w:cs="Times New Roman"/>
          <w:bCs/>
          <w:color w:val="000000" w:themeColor="text1"/>
          <w:sz w:val="24"/>
          <w:szCs w:val="24"/>
        </w:rPr>
        <w:t>Phone</w:t>
      </w:r>
      <w:r w:rsidR="008F1EBE" w:rsidRPr="00BD7381">
        <w:rPr>
          <w:rFonts w:ascii="Times New Roman" w:eastAsia="Times New Roman" w:hAnsi="Times New Roman" w:cs="Times New Roman"/>
          <w:bCs/>
          <w:color w:val="000000" w:themeColor="text1"/>
          <w:sz w:val="24"/>
          <w:szCs w:val="24"/>
        </w:rPr>
        <w:t xml:space="preserve"> / </w:t>
      </w:r>
      <w:proofErr w:type="gramStart"/>
      <w:r w:rsidRPr="00BD7381">
        <w:rPr>
          <w:rFonts w:ascii="Times New Roman" w:eastAsia="Times New Roman" w:hAnsi="Times New Roman" w:cs="Times New Roman"/>
          <w:bCs/>
          <w:color w:val="000000" w:themeColor="text1"/>
          <w:sz w:val="24"/>
          <w:szCs w:val="24"/>
        </w:rPr>
        <w:t>Home</w:t>
      </w:r>
      <w:r w:rsidR="00794948" w:rsidRPr="00BD7381">
        <w:rPr>
          <w:rFonts w:ascii="Times New Roman" w:eastAsia="Times New Roman" w:hAnsi="Times New Roman" w:cs="Times New Roman"/>
          <w:bCs/>
          <w:color w:val="000000" w:themeColor="text1"/>
          <w:sz w:val="24"/>
          <w:szCs w:val="24"/>
        </w:rPr>
        <w:t xml:space="preserve">  </w:t>
      </w:r>
      <w:r w:rsidR="008F1EBE" w:rsidRPr="00BD7381">
        <w:rPr>
          <w:rFonts w:ascii="Times New Roman" w:eastAsia="Times New Roman" w:hAnsi="Times New Roman" w:cs="Times New Roman"/>
          <w:bCs/>
          <w:color w:val="000000" w:themeColor="text1"/>
          <w:sz w:val="24"/>
          <w:szCs w:val="24"/>
        </w:rPr>
        <w:t>/</w:t>
      </w:r>
      <w:proofErr w:type="gramEnd"/>
      <w:r w:rsidR="008F1EBE" w:rsidRPr="00BD7381">
        <w:rPr>
          <w:rFonts w:ascii="Times New Roman" w:eastAsia="Times New Roman" w:hAnsi="Times New Roman" w:cs="Times New Roman"/>
          <w:bCs/>
          <w:color w:val="000000" w:themeColor="text1"/>
          <w:sz w:val="24"/>
          <w:szCs w:val="24"/>
        </w:rPr>
        <w:t xml:space="preserve"> O</w:t>
      </w:r>
      <w:r w:rsidRPr="00BD7381">
        <w:rPr>
          <w:rFonts w:ascii="Times New Roman" w:eastAsia="Times New Roman" w:hAnsi="Times New Roman" w:cs="Times New Roman"/>
          <w:bCs/>
          <w:color w:val="000000" w:themeColor="text1"/>
          <w:sz w:val="24"/>
          <w:szCs w:val="24"/>
        </w:rPr>
        <w:t>ffice</w:t>
      </w:r>
      <w:r w:rsidR="00EE77C5"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 School</w:t>
      </w:r>
      <w:r w:rsidR="00EE77C5" w:rsidRPr="00BD7381">
        <w:rPr>
          <w:rFonts w:ascii="Times New Roman" w:eastAsia="Times New Roman" w:hAnsi="Times New Roman" w:cs="Times New Roman"/>
          <w:sz w:val="24"/>
          <w:szCs w:val="24"/>
        </w:rPr>
        <w:tab/>
      </w:r>
      <w:r w:rsidR="00F06766">
        <w:rPr>
          <w:rFonts w:ascii="Times New Roman" w:eastAsia="Times New Roman" w:hAnsi="Times New Roman" w:cs="Times New Roman"/>
          <w:sz w:val="24"/>
          <w:szCs w:val="24"/>
        </w:rPr>
        <w:tab/>
      </w:r>
      <w:r w:rsidR="00F06766">
        <w:rPr>
          <w:rFonts w:ascii="Times New Roman" w:eastAsia="Times New Roman" w:hAnsi="Times New Roman" w:cs="Times New Roman"/>
          <w:sz w:val="24"/>
          <w:szCs w:val="24"/>
        </w:rPr>
        <w:tab/>
      </w:r>
      <w:proofErr w:type="spellStart"/>
      <w:r w:rsidR="00EE77C5" w:rsidRPr="00BD7381">
        <w:rPr>
          <w:rFonts w:ascii="Times New Roman" w:eastAsia="Times New Roman" w:hAnsi="Times New Roman" w:cs="Times New Roman"/>
          <w:b/>
          <w:sz w:val="24"/>
          <w:szCs w:val="24"/>
        </w:rPr>
        <w:t>School</w:t>
      </w:r>
      <w:proofErr w:type="spellEnd"/>
      <w:r w:rsidR="00EE77C5" w:rsidRPr="00BD7381">
        <w:rPr>
          <w:rFonts w:ascii="Times New Roman" w:eastAsia="Times New Roman" w:hAnsi="Times New Roman" w:cs="Times New Roman"/>
          <w:b/>
          <w:sz w:val="24"/>
          <w:szCs w:val="24"/>
        </w:rPr>
        <w:t xml:space="preserve"> Name: </w:t>
      </w:r>
      <w:r w:rsidR="00EE77C5" w:rsidRPr="00BD7381">
        <w:rPr>
          <w:rFonts w:ascii="Times New Roman" w:eastAsia="Times New Roman" w:hAnsi="Times New Roman" w:cs="Times New Roman"/>
          <w:sz w:val="24"/>
          <w:szCs w:val="24"/>
        </w:rPr>
        <w:t>______________________</w:t>
      </w:r>
    </w:p>
    <w:p w14:paraId="5B754A74" w14:textId="77777777" w:rsidR="009162D0" w:rsidRPr="00BD7381" w:rsidRDefault="009162D0" w:rsidP="0016197E">
      <w:pPr>
        <w:spacing w:after="0" w:line="240" w:lineRule="auto"/>
        <w:textAlignment w:val="baseline"/>
        <w:rPr>
          <w:rFonts w:ascii="Times New Roman" w:eastAsia="Times New Roman" w:hAnsi="Times New Roman" w:cs="Times New Roman"/>
          <w:sz w:val="24"/>
          <w:szCs w:val="24"/>
        </w:rPr>
      </w:pPr>
    </w:p>
    <w:p w14:paraId="461B24C4" w14:textId="128E1AB1" w:rsidR="009162D0" w:rsidRPr="00BD7381" w:rsidRDefault="00222720" w:rsidP="00222720">
      <w:pPr>
        <w:spacing w:after="0" w:line="240" w:lineRule="auto"/>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Thank you for participating in our survey. Remember that your participation is voluntary and at any time you can choose not to answer a certain question. Please remember that our surv</w:t>
      </w:r>
      <w:r w:rsidR="0010776A" w:rsidRPr="00BD7381">
        <w:rPr>
          <w:rFonts w:ascii="Times New Roman" w:eastAsia="Times New Roman" w:hAnsi="Times New Roman" w:cs="Times New Roman"/>
          <w:b/>
          <w:bCs/>
          <w:i/>
          <w:iCs/>
          <w:color w:val="000000" w:themeColor="text1"/>
          <w:sz w:val="24"/>
          <w:szCs w:val="24"/>
        </w:rPr>
        <w:t>ey</w:t>
      </w:r>
      <w:r w:rsidR="001F038A">
        <w:rPr>
          <w:rFonts w:ascii="Times New Roman" w:eastAsia="Times New Roman" w:hAnsi="Times New Roman" w:cs="Times New Roman"/>
          <w:b/>
          <w:bCs/>
          <w:i/>
          <w:iCs/>
          <w:color w:val="000000" w:themeColor="text1"/>
          <w:sz w:val="24"/>
          <w:szCs w:val="24"/>
        </w:rPr>
        <w:t xml:space="preserve"> and your </w:t>
      </w:r>
      <w:r w:rsidR="0010776A" w:rsidRPr="00BD7381">
        <w:rPr>
          <w:rFonts w:ascii="Times New Roman" w:eastAsia="Times New Roman" w:hAnsi="Times New Roman" w:cs="Times New Roman"/>
          <w:b/>
          <w:bCs/>
          <w:i/>
          <w:iCs/>
          <w:color w:val="000000" w:themeColor="text1"/>
          <w:sz w:val="24"/>
          <w:szCs w:val="24"/>
        </w:rPr>
        <w:t>participation are completely</w:t>
      </w:r>
      <w:r w:rsidRPr="00BD7381">
        <w:rPr>
          <w:rFonts w:ascii="Times New Roman" w:eastAsia="Times New Roman" w:hAnsi="Times New Roman" w:cs="Times New Roman"/>
          <w:b/>
          <w:bCs/>
          <w:i/>
          <w:iCs/>
          <w:color w:val="000000" w:themeColor="text1"/>
          <w:sz w:val="24"/>
          <w:szCs w:val="24"/>
        </w:rPr>
        <w:t xml:space="preserve"> confidential and we do not share your answers with anyone. We hope yo</w:t>
      </w:r>
      <w:r w:rsidR="0010776A" w:rsidRPr="00BD7381">
        <w:rPr>
          <w:rFonts w:ascii="Times New Roman" w:eastAsia="Times New Roman" w:hAnsi="Times New Roman" w:cs="Times New Roman"/>
          <w:b/>
          <w:bCs/>
          <w:i/>
          <w:iCs/>
          <w:color w:val="000000" w:themeColor="text1"/>
          <w:sz w:val="24"/>
          <w:szCs w:val="24"/>
        </w:rPr>
        <w:t>u feel comfortable</w:t>
      </w:r>
      <w:r w:rsidRPr="00BD7381">
        <w:rPr>
          <w:rFonts w:ascii="Times New Roman" w:eastAsia="Times New Roman" w:hAnsi="Times New Roman" w:cs="Times New Roman"/>
          <w:b/>
          <w:bCs/>
          <w:i/>
          <w:iCs/>
          <w:color w:val="000000" w:themeColor="text1"/>
          <w:sz w:val="24"/>
          <w:szCs w:val="24"/>
        </w:rPr>
        <w:t xml:space="preserve"> answering each question openly</w:t>
      </w:r>
      <w:r w:rsidR="0010776A" w:rsidRPr="00BD7381">
        <w:rPr>
          <w:rFonts w:ascii="Times New Roman" w:eastAsia="Times New Roman" w:hAnsi="Times New Roman" w:cs="Times New Roman"/>
          <w:b/>
          <w:bCs/>
          <w:i/>
          <w:iCs/>
          <w:color w:val="000000" w:themeColor="text1"/>
          <w:sz w:val="24"/>
          <w:szCs w:val="24"/>
        </w:rPr>
        <w:t>.</w:t>
      </w:r>
      <w:r w:rsidR="009162D0" w:rsidRPr="00BD7381">
        <w:rPr>
          <w:rFonts w:ascii="Times New Roman" w:eastAsia="Times New Roman" w:hAnsi="Times New Roman" w:cs="Times New Roman"/>
          <w:b/>
          <w:bCs/>
          <w:i/>
          <w:iCs/>
          <w:color w:val="000000" w:themeColor="text1"/>
          <w:sz w:val="24"/>
          <w:szCs w:val="24"/>
        </w:rPr>
        <w:t xml:space="preserve"> </w:t>
      </w:r>
    </w:p>
    <w:p w14:paraId="6255B993" w14:textId="77777777" w:rsidR="0017217B" w:rsidRPr="00BD7381" w:rsidRDefault="0017217B" w:rsidP="0016197E">
      <w:pPr>
        <w:spacing w:after="0" w:line="240" w:lineRule="auto"/>
        <w:textAlignment w:val="baseline"/>
        <w:rPr>
          <w:rFonts w:ascii="Times New Roman" w:eastAsia="Times New Roman" w:hAnsi="Times New Roman" w:cs="Times New Roman"/>
          <w:b/>
          <w:bCs/>
          <w:color w:val="000000" w:themeColor="text1"/>
          <w:sz w:val="28"/>
          <w:szCs w:val="28"/>
          <w:u w:val="single"/>
        </w:rPr>
      </w:pPr>
    </w:p>
    <w:p w14:paraId="272A19A3" w14:textId="2B81DC93" w:rsidR="0017217B" w:rsidRPr="00F06766" w:rsidRDefault="008B5C18" w:rsidP="0016197E">
      <w:pPr>
        <w:spacing w:after="0" w:line="240" w:lineRule="auto"/>
        <w:textAlignment w:val="baseline"/>
        <w:rPr>
          <w:rFonts w:ascii="Times New Roman Bold" w:eastAsia="Times New Roman" w:hAnsi="Times New Roman Bold" w:cs="Times New Roman"/>
          <w:b/>
          <w:bCs/>
          <w:smallCaps/>
          <w:color w:val="000000" w:themeColor="text1"/>
          <w:sz w:val="28"/>
          <w:szCs w:val="28"/>
          <w:u w:val="single"/>
        </w:rPr>
      </w:pPr>
      <w:r>
        <w:rPr>
          <w:rFonts w:ascii="Times New Roman Bold" w:eastAsia="Times New Roman" w:hAnsi="Times New Roman Bold" w:cs="Times New Roman"/>
          <w:b/>
          <w:bCs/>
          <w:smallCaps/>
          <w:color w:val="000000" w:themeColor="text1"/>
          <w:sz w:val="28"/>
          <w:szCs w:val="28"/>
          <w:u w:val="single"/>
        </w:rPr>
        <w:t>Family activities</w:t>
      </w:r>
    </w:p>
    <w:p w14:paraId="59A018D0" w14:textId="666DE8D0" w:rsidR="00222720" w:rsidRPr="00BD7381" w:rsidRDefault="00222720"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 xml:space="preserve">This section has to do with the things you and your </w:t>
      </w:r>
      <w:r w:rsidR="00F06766">
        <w:rPr>
          <w:rFonts w:ascii="Times New Roman" w:eastAsia="Times New Roman" w:hAnsi="Times New Roman" w:cs="Times New Roman"/>
          <w:b/>
          <w:bCs/>
          <w:i/>
          <w:iCs/>
          <w:color w:val="000000" w:themeColor="text1"/>
          <w:sz w:val="24"/>
          <w:szCs w:val="24"/>
        </w:rPr>
        <w:t xml:space="preserve">youth might </w:t>
      </w:r>
      <w:r w:rsidRPr="00BD7381">
        <w:rPr>
          <w:rFonts w:ascii="Times New Roman" w:eastAsia="Times New Roman" w:hAnsi="Times New Roman" w:cs="Times New Roman"/>
          <w:b/>
          <w:bCs/>
          <w:i/>
          <w:iCs/>
          <w:color w:val="000000" w:themeColor="text1"/>
          <w:sz w:val="24"/>
          <w:szCs w:val="24"/>
        </w:rPr>
        <w:t>have done together</w:t>
      </w:r>
      <w:r w:rsidR="00221FEC" w:rsidRPr="00BD7381">
        <w:rPr>
          <w:rFonts w:ascii="Times New Roman" w:eastAsia="Times New Roman" w:hAnsi="Times New Roman" w:cs="Times New Roman"/>
          <w:b/>
          <w:bCs/>
          <w:i/>
          <w:iCs/>
          <w:color w:val="000000" w:themeColor="text1"/>
          <w:sz w:val="24"/>
          <w:szCs w:val="24"/>
        </w:rPr>
        <w:t xml:space="preserve"> in</w:t>
      </w:r>
      <w:r w:rsidRPr="00BD7381">
        <w:rPr>
          <w:rFonts w:ascii="Times New Roman" w:eastAsia="Times New Roman" w:hAnsi="Times New Roman" w:cs="Times New Roman"/>
          <w:b/>
          <w:bCs/>
          <w:i/>
          <w:iCs/>
          <w:color w:val="000000" w:themeColor="text1"/>
          <w:sz w:val="24"/>
          <w:szCs w:val="24"/>
        </w:rPr>
        <w:t xml:space="preserve"> </w:t>
      </w:r>
      <w:r w:rsidR="00221FEC" w:rsidRPr="00BD7381">
        <w:rPr>
          <w:rFonts w:ascii="Times New Roman" w:eastAsia="Times New Roman" w:hAnsi="Times New Roman" w:cs="Times New Roman"/>
          <w:b/>
          <w:bCs/>
          <w:i/>
          <w:iCs/>
          <w:color w:val="000000" w:themeColor="text1"/>
          <w:sz w:val="24"/>
          <w:szCs w:val="24"/>
        </w:rPr>
        <w:t xml:space="preserve">the </w:t>
      </w:r>
      <w:r w:rsidR="00221FEC" w:rsidRPr="00BD7381">
        <w:rPr>
          <w:rFonts w:ascii="Times New Roman" w:eastAsia="Times New Roman" w:hAnsi="Times New Roman" w:cs="Times New Roman"/>
          <w:b/>
          <w:bCs/>
          <w:i/>
          <w:iCs/>
          <w:color w:val="000000" w:themeColor="text1"/>
          <w:sz w:val="24"/>
          <w:szCs w:val="24"/>
          <w:u w:val="single"/>
        </w:rPr>
        <w:t>p</w:t>
      </w:r>
      <w:r w:rsidRPr="00BD7381">
        <w:rPr>
          <w:rFonts w:ascii="Times New Roman" w:eastAsia="Times New Roman" w:hAnsi="Times New Roman" w:cs="Times New Roman"/>
          <w:b/>
          <w:bCs/>
          <w:i/>
          <w:iCs/>
          <w:color w:val="000000" w:themeColor="text1"/>
          <w:sz w:val="24"/>
          <w:szCs w:val="24"/>
          <w:u w:val="single"/>
        </w:rPr>
        <w:t>ast week</w:t>
      </w:r>
      <w:r w:rsidRPr="00BD7381">
        <w:rPr>
          <w:rFonts w:ascii="Times New Roman" w:eastAsia="Times New Roman" w:hAnsi="Times New Roman" w:cs="Times New Roman"/>
          <w:b/>
          <w:bCs/>
          <w:i/>
          <w:iCs/>
          <w:color w:val="000000" w:themeColor="text1"/>
          <w:sz w:val="24"/>
          <w:szCs w:val="24"/>
        </w:rPr>
        <w:t xml:space="preserve">. Please indicate whether or not you have done the following with your </w:t>
      </w:r>
      <w:r w:rsidR="00F06766">
        <w:rPr>
          <w:rFonts w:ascii="Times New Roman" w:eastAsia="Times New Roman" w:hAnsi="Times New Roman" w:cs="Times New Roman"/>
          <w:b/>
          <w:bCs/>
          <w:i/>
          <w:iCs/>
          <w:color w:val="000000" w:themeColor="text1"/>
          <w:sz w:val="24"/>
          <w:szCs w:val="24"/>
        </w:rPr>
        <w:t>youth</w:t>
      </w:r>
      <w:r w:rsidRPr="00BD7381">
        <w:rPr>
          <w:rFonts w:ascii="Times New Roman" w:eastAsia="Times New Roman" w:hAnsi="Times New Roman" w:cs="Times New Roman"/>
          <w:b/>
          <w:bCs/>
          <w:i/>
          <w:iCs/>
          <w:color w:val="000000" w:themeColor="text1"/>
          <w:sz w:val="24"/>
          <w:szCs w:val="24"/>
        </w:rPr>
        <w:t>.</w:t>
      </w:r>
    </w:p>
    <w:p w14:paraId="4C2BE4DB" w14:textId="77777777" w:rsidR="0017217B" w:rsidRPr="00BD7381" w:rsidRDefault="0017217B" w:rsidP="0016197E">
      <w:pPr>
        <w:spacing w:after="0" w:line="240" w:lineRule="auto"/>
        <w:textAlignment w:val="baseline"/>
        <w:rPr>
          <w:rFonts w:ascii="Times New Roman" w:eastAsia="Times New Roman" w:hAnsi="Times New Roman" w:cs="Times New Roman"/>
          <w:b/>
          <w:bCs/>
          <w:i/>
          <w:iCs/>
          <w:color w:val="000000" w:themeColor="text1"/>
          <w:sz w:val="24"/>
          <w:szCs w:val="24"/>
        </w:rPr>
      </w:pPr>
    </w:p>
    <w:p w14:paraId="79811444" w14:textId="4ADB7B57" w:rsidR="00222720" w:rsidRPr="00896720" w:rsidRDefault="00222720" w:rsidP="0017217B">
      <w:pPr>
        <w:spacing w:after="0" w:line="240" w:lineRule="auto"/>
        <w:textAlignment w:val="baseline"/>
        <w:rPr>
          <w:rFonts w:ascii="Times New Roman" w:eastAsia="Times New Roman" w:hAnsi="Times New Roman" w:cs="Times New Roman"/>
          <w:b/>
          <w:bCs/>
          <w:color w:val="000000" w:themeColor="text1"/>
          <w:sz w:val="24"/>
          <w:szCs w:val="24"/>
        </w:rPr>
      </w:pPr>
      <w:r w:rsidRPr="00896720">
        <w:rPr>
          <w:rFonts w:ascii="Times New Roman" w:eastAsia="Times New Roman" w:hAnsi="Times New Roman" w:cs="Times New Roman"/>
          <w:b/>
          <w:bCs/>
          <w:color w:val="000000" w:themeColor="text1"/>
          <w:sz w:val="24"/>
          <w:szCs w:val="24"/>
          <w:u w:val="single"/>
        </w:rPr>
        <w:t>In the last week</w:t>
      </w:r>
      <w:r w:rsidRPr="00896720">
        <w:rPr>
          <w:rFonts w:ascii="Times New Roman" w:eastAsia="Times New Roman" w:hAnsi="Times New Roman" w:cs="Times New Roman"/>
          <w:b/>
          <w:bCs/>
          <w:color w:val="000000" w:themeColor="text1"/>
          <w:sz w:val="24"/>
          <w:szCs w:val="24"/>
        </w:rPr>
        <w:t xml:space="preserve">, I have done the following along with my </w:t>
      </w:r>
      <w:r w:rsidR="00FE7C00" w:rsidRPr="00896720">
        <w:rPr>
          <w:rFonts w:ascii="Times New Roman" w:eastAsia="Times New Roman" w:hAnsi="Times New Roman" w:cs="Times New Roman"/>
          <w:b/>
          <w:bCs/>
          <w:color w:val="000000" w:themeColor="text1"/>
          <w:sz w:val="24"/>
          <w:szCs w:val="24"/>
        </w:rPr>
        <w:t xml:space="preserve">youth </w:t>
      </w:r>
      <w:r w:rsidRPr="00896720">
        <w:rPr>
          <w:rFonts w:ascii="Times New Roman" w:eastAsia="Times New Roman" w:hAnsi="Times New Roman" w:cs="Times New Roman"/>
          <w:b/>
          <w:bCs/>
          <w:color w:val="000000" w:themeColor="text1"/>
          <w:sz w:val="24"/>
          <w:szCs w:val="24"/>
        </w:rPr>
        <w:t>who is participating in this study:</w:t>
      </w:r>
    </w:p>
    <w:p w14:paraId="58B93856"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Worked on a hobby or craft</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54B311C9"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Participate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in an outdoor activity</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4BE1DFD"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Read or discuss</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book or story</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3C91682C"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Pr>
          <w:rFonts w:ascii="Times New Roman" w:eastAsia="Times New Roman" w:hAnsi="Times New Roman" w:cs="Times New Roman"/>
          <w:color w:val="000000"/>
          <w:sz w:val="24"/>
          <w:szCs w:val="24"/>
        </w:rPr>
        <w:t>Went</w:t>
      </w:r>
      <w:r w:rsidRPr="00BD7381">
        <w:rPr>
          <w:rFonts w:ascii="Times New Roman" w:eastAsia="Times New Roman" w:hAnsi="Times New Roman" w:cs="Times New Roman"/>
          <w:color w:val="000000"/>
          <w:sz w:val="24"/>
          <w:szCs w:val="24"/>
        </w:rPr>
        <w:t xml:space="preserve"> to an entertainment event</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3156442A"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Participate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in other activities </w:t>
      </w:r>
      <w:r>
        <w:rPr>
          <w:rFonts w:ascii="Times New Roman" w:eastAsia="Times New Roman" w:hAnsi="Times New Roman" w:cs="Times New Roman"/>
          <w:color w:val="000000" w:themeColor="text1"/>
          <w:sz w:val="24"/>
          <w:szCs w:val="24"/>
        </w:rPr>
        <w:t>(went to the park, swa</w:t>
      </w:r>
      <w:r w:rsidRPr="00BD7381">
        <w:rPr>
          <w:rFonts w:ascii="Times New Roman" w:eastAsia="Times New Roman" w:hAnsi="Times New Roman" w:cs="Times New Roman"/>
          <w:color w:val="000000" w:themeColor="text1"/>
          <w:sz w:val="24"/>
          <w:szCs w:val="24"/>
        </w:rPr>
        <w:t>m,</w:t>
      </w:r>
      <w:r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color w:val="000000"/>
          <w:sz w:val="24"/>
          <w:szCs w:val="24"/>
        </w:rPr>
        <w:t>hike</w:t>
      </w:r>
      <w:r>
        <w:rPr>
          <w:rFonts w:ascii="Times New Roman" w:eastAsia="Times New Roman" w:hAnsi="Times New Roman" w:cs="Times New Roman"/>
          <w:color w:val="000000"/>
          <w:sz w:val="24"/>
          <w:szCs w:val="24"/>
        </w:rPr>
        <w:t>d</w:t>
      </w:r>
      <w:r w:rsidRPr="00BD7381">
        <w:rPr>
          <w:rFonts w:ascii="Times New Roman" w:eastAsia="Times New Roman" w:hAnsi="Times New Roman" w:cs="Times New Roman"/>
          <w:color w:val="000000"/>
          <w:sz w:val="24"/>
          <w:szCs w:val="24"/>
        </w:rPr>
        <w:t>, etc.)</w:t>
      </w:r>
      <w:r w:rsidRPr="00BD7381">
        <w:rPr>
          <w:rFonts w:ascii="Times New Roman" w:eastAsia="Times New Roman" w:hAnsi="Times New Roman" w:cs="Times New Roman"/>
          <w:color w:val="000000" w:themeColor="text1"/>
          <w:sz w:val="24"/>
          <w:szCs w:val="24"/>
        </w:rPr>
        <w:t xml:space="preserve"> </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5581D37A"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Bake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or cook</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meal</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09ACF73"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Exercised or play</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game outdoors (basketball or baseball, etc.) </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E1570B3"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sz w:val="24"/>
          <w:szCs w:val="24"/>
        </w:rPr>
        <w:t>Work</w:t>
      </w:r>
      <w:r>
        <w:rPr>
          <w:rFonts w:ascii="Times New Roman" w:eastAsia="Times New Roman" w:hAnsi="Times New Roman" w:cs="Times New Roman"/>
          <w:color w:val="000000"/>
          <w:sz w:val="24"/>
          <w:szCs w:val="24"/>
        </w:rPr>
        <w:t>ed</w:t>
      </w:r>
      <w:r w:rsidRPr="00BD7381">
        <w:rPr>
          <w:rFonts w:ascii="Times New Roman" w:eastAsia="Times New Roman" w:hAnsi="Times New Roman" w:cs="Times New Roman"/>
          <w:color w:val="000000"/>
          <w:sz w:val="24"/>
          <w:szCs w:val="24"/>
        </w:rPr>
        <w:t xml:space="preserve"> around the house or yard</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17918209"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Pr>
          <w:rFonts w:ascii="Times New Roman" w:eastAsia="Times New Roman" w:hAnsi="Times New Roman" w:cs="Times New Roman"/>
          <w:color w:val="000000" w:themeColor="text1"/>
          <w:sz w:val="24"/>
          <w:szCs w:val="24"/>
        </w:rPr>
        <w:t>Went</w:t>
      </w:r>
      <w:r w:rsidRPr="00BD7381">
        <w:rPr>
          <w:rFonts w:ascii="Times New Roman" w:eastAsia="Times New Roman" w:hAnsi="Times New Roman" w:cs="Times New Roman"/>
          <w:color w:val="000000" w:themeColor="text1"/>
          <w:sz w:val="24"/>
          <w:szCs w:val="24"/>
        </w:rPr>
        <w:t xml:space="preserve"> to church, synagogue or other religious service</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236F5E7F" w14:textId="77777777" w:rsidR="0017217B" w:rsidRPr="00BD7381" w:rsidRDefault="0017217B" w:rsidP="0017217B">
      <w:pPr>
        <w:spacing w:after="0" w:line="240" w:lineRule="auto"/>
        <w:textAlignment w:val="baseline"/>
        <w:rPr>
          <w:rFonts w:ascii="Times New Roman" w:eastAsia="Times New Roman" w:hAnsi="Times New Roman" w:cs="Times New Roman"/>
          <w:b/>
          <w:bCs/>
          <w:sz w:val="28"/>
          <w:szCs w:val="28"/>
          <w:u w:val="single"/>
        </w:rPr>
      </w:pPr>
    </w:p>
    <w:p w14:paraId="5F3AE1F8" w14:textId="77777777" w:rsidR="00DC796E" w:rsidRPr="00F06766" w:rsidRDefault="00DC796E" w:rsidP="00DC796E">
      <w:pPr>
        <w:spacing w:after="0" w:line="240" w:lineRule="auto"/>
        <w:rPr>
          <w:rFonts w:ascii="Times New Roman" w:hAnsi="Times New Roman" w:cs="Times New Roman"/>
          <w:b/>
          <w:smallCaps/>
          <w:sz w:val="28"/>
          <w:szCs w:val="28"/>
          <w:u w:val="single"/>
        </w:rPr>
      </w:pPr>
      <w:r w:rsidRPr="00F06766">
        <w:rPr>
          <w:rFonts w:ascii="Times New Roman" w:hAnsi="Times New Roman" w:cs="Times New Roman"/>
          <w:b/>
          <w:smallCaps/>
          <w:sz w:val="28"/>
          <w:szCs w:val="28"/>
          <w:u w:val="single"/>
        </w:rPr>
        <w:t>P</w:t>
      </w:r>
      <w:r>
        <w:rPr>
          <w:rFonts w:ascii="Times New Roman" w:hAnsi="Times New Roman" w:cs="Times New Roman"/>
          <w:b/>
          <w:smallCaps/>
          <w:sz w:val="28"/>
          <w:szCs w:val="28"/>
          <w:u w:val="single"/>
        </w:rPr>
        <w:t>arent relationship with school/schooling</w:t>
      </w:r>
    </w:p>
    <w:p w14:paraId="288004F7" w14:textId="7D7E59B7" w:rsidR="001D682C" w:rsidRPr="00BD7381" w:rsidRDefault="00DC796E" w:rsidP="001D682C">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This </w:t>
      </w:r>
      <w:r w:rsidR="001D682C" w:rsidRPr="00BD7381">
        <w:rPr>
          <w:rFonts w:ascii="Times New Roman" w:hAnsi="Times New Roman" w:cs="Times New Roman"/>
          <w:b/>
          <w:i/>
          <w:sz w:val="24"/>
          <w:szCs w:val="24"/>
        </w:rPr>
        <w:t xml:space="preserve">section asks questions about your </w:t>
      </w:r>
      <w:r w:rsidR="00F06766">
        <w:rPr>
          <w:rFonts w:ascii="Times New Roman" w:hAnsi="Times New Roman" w:cs="Times New Roman"/>
          <w:b/>
          <w:i/>
          <w:sz w:val="24"/>
          <w:szCs w:val="24"/>
        </w:rPr>
        <w:t xml:space="preserve">youth </w:t>
      </w:r>
      <w:r w:rsidR="0083282B">
        <w:rPr>
          <w:rFonts w:ascii="Times New Roman" w:hAnsi="Times New Roman" w:cs="Times New Roman"/>
          <w:b/>
          <w:i/>
          <w:sz w:val="24"/>
          <w:szCs w:val="24"/>
        </w:rPr>
        <w:t xml:space="preserve">and how s/he is </w:t>
      </w:r>
      <w:r w:rsidR="001D682C" w:rsidRPr="00BD7381">
        <w:rPr>
          <w:rFonts w:ascii="Times New Roman" w:hAnsi="Times New Roman" w:cs="Times New Roman"/>
          <w:b/>
          <w:i/>
          <w:sz w:val="24"/>
          <w:szCs w:val="24"/>
        </w:rPr>
        <w:t xml:space="preserve">doing at school and with homework. We also want to know about your involvement in your </w:t>
      </w:r>
      <w:r w:rsidR="00F06766">
        <w:rPr>
          <w:rFonts w:ascii="Times New Roman" w:hAnsi="Times New Roman" w:cs="Times New Roman"/>
          <w:b/>
          <w:i/>
          <w:sz w:val="24"/>
          <w:szCs w:val="24"/>
        </w:rPr>
        <w:t>youth’s</w:t>
      </w:r>
      <w:r w:rsidR="001D682C" w:rsidRPr="00BD7381">
        <w:rPr>
          <w:rFonts w:ascii="Times New Roman" w:hAnsi="Times New Roman" w:cs="Times New Roman"/>
          <w:b/>
          <w:i/>
          <w:sz w:val="24"/>
          <w:szCs w:val="24"/>
        </w:rPr>
        <w:t xml:space="preserve"> schoolwork and activities.</w:t>
      </w:r>
    </w:p>
    <w:p w14:paraId="12A0E0CB" w14:textId="77777777" w:rsidR="00B723B1" w:rsidRPr="00BD7381" w:rsidRDefault="00B723B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p>
    <w:p w14:paraId="7955FEB1" w14:textId="77777777" w:rsidR="00794948" w:rsidRPr="00BD7381" w:rsidRDefault="008B5A5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For the first question, answer “no” if your youth has dropped out, or has been permanently expelled. </w:t>
      </w:r>
    </w:p>
    <w:p w14:paraId="290A0DA3" w14:textId="77777777" w:rsidR="00794948" w:rsidRPr="00BD7381" w:rsidRDefault="00794948" w:rsidP="00B723B1">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rPr>
      </w:pPr>
    </w:p>
    <w:p w14:paraId="14038363" w14:textId="7318BE1D" w:rsidR="008B5A51" w:rsidRPr="00BD7381" w:rsidRDefault="008B5A5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Answer “yes” if your youth is currently in school or if </w:t>
      </w:r>
      <w:r w:rsidR="00794948" w:rsidRPr="00BD7381">
        <w:rPr>
          <w:rFonts w:ascii="Times New Roman" w:eastAsia="Times New Roman" w:hAnsi="Times New Roman" w:cs="Times New Roman"/>
          <w:b/>
          <w:bCs/>
          <w:sz w:val="24"/>
          <w:szCs w:val="24"/>
        </w:rPr>
        <w:t>s/he</w:t>
      </w:r>
      <w:r w:rsidRPr="00BD7381">
        <w:rPr>
          <w:rFonts w:ascii="Times New Roman" w:eastAsia="Times New Roman" w:hAnsi="Times New Roman" w:cs="Times New Roman"/>
          <w:b/>
          <w:bCs/>
          <w:sz w:val="24"/>
          <w:szCs w:val="24"/>
        </w:rPr>
        <w:t xml:space="preserve"> has been temporarily expelled, or, for example, </w:t>
      </w:r>
      <w:r w:rsidR="00794948" w:rsidRPr="00BD7381">
        <w:rPr>
          <w:rFonts w:ascii="Times New Roman" w:eastAsia="Times New Roman" w:hAnsi="Times New Roman" w:cs="Times New Roman"/>
          <w:b/>
          <w:bCs/>
          <w:sz w:val="24"/>
          <w:szCs w:val="24"/>
        </w:rPr>
        <w:t>is</w:t>
      </w:r>
      <w:r w:rsidRPr="00BD7381">
        <w:rPr>
          <w:rFonts w:ascii="Times New Roman" w:eastAsia="Times New Roman" w:hAnsi="Times New Roman" w:cs="Times New Roman"/>
          <w:b/>
          <w:bCs/>
          <w:sz w:val="24"/>
          <w:szCs w:val="24"/>
        </w:rPr>
        <w:t xml:space="preserve"> missing school because of an extended illness.</w:t>
      </w:r>
    </w:p>
    <w:p w14:paraId="16159EEA" w14:textId="00A4FC6D" w:rsidR="00F06766" w:rsidRDefault="00611E54" w:rsidP="00611E5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E525C5" w:rsidRPr="00BD7381">
        <w:rPr>
          <w:rFonts w:ascii="Times New Roman" w:eastAsia="Times New Roman" w:hAnsi="Times New Roman" w:cs="Times New Roman"/>
          <w:sz w:val="24"/>
          <w:szCs w:val="24"/>
        </w:rPr>
        <w:lastRenderedPageBreak/>
        <w:t xml:space="preserve">Is your youth </w:t>
      </w:r>
      <w:r w:rsidR="008B5A51" w:rsidRPr="00BD7381">
        <w:rPr>
          <w:rFonts w:ascii="Times New Roman" w:eastAsia="Times New Roman" w:hAnsi="Times New Roman" w:cs="Times New Roman"/>
          <w:sz w:val="24"/>
          <w:szCs w:val="24"/>
        </w:rPr>
        <w:t>attending school now</w:t>
      </w:r>
      <w:r w:rsidR="00E525C5" w:rsidRPr="00BD7381">
        <w:rPr>
          <w:rFonts w:ascii="Times New Roman" w:eastAsia="Times New Roman" w:hAnsi="Times New Roman" w:cs="Times New Roman"/>
          <w:sz w:val="24"/>
          <w:szCs w:val="24"/>
        </w:rPr>
        <w:t>?</w:t>
      </w:r>
      <w:r w:rsidR="008B5A51" w:rsidRPr="00BD7381">
        <w:rPr>
          <w:rFonts w:ascii="Times New Roman" w:eastAsia="Times New Roman" w:hAnsi="Times New Roman" w:cs="Times New Roman"/>
          <w:sz w:val="24"/>
          <w:szCs w:val="24"/>
        </w:rPr>
        <w:tab/>
        <w:t>0—</w:t>
      </w:r>
      <w:r w:rsidR="008B5A51" w:rsidRPr="00BD7381">
        <w:rPr>
          <w:rFonts w:ascii="Times New Roman" w:eastAsia="Times New Roman" w:hAnsi="Times New Roman" w:cs="Times New Roman"/>
          <w:b/>
          <w:bCs/>
          <w:sz w:val="24"/>
          <w:szCs w:val="24"/>
        </w:rPr>
        <w:t>No</w:t>
      </w:r>
      <w:r w:rsidR="008B5A51" w:rsidRPr="00BD7381">
        <w:rPr>
          <w:rFonts w:ascii="Times New Roman" w:eastAsia="Times New Roman" w:hAnsi="Times New Roman" w:cs="Times New Roman"/>
          <w:b/>
          <w:bCs/>
          <w:sz w:val="24"/>
          <w:szCs w:val="24"/>
        </w:rPr>
        <w:tab/>
      </w:r>
      <w:r w:rsidR="008B5A51" w:rsidRPr="00BD7381">
        <w:rPr>
          <w:rFonts w:ascii="Times New Roman" w:eastAsia="Times New Roman" w:hAnsi="Times New Roman" w:cs="Times New Roman"/>
          <w:b/>
          <w:bCs/>
          <w:sz w:val="24"/>
          <w:szCs w:val="24"/>
        </w:rPr>
        <w:tab/>
        <w:t xml:space="preserve">If “no”, skip to </w:t>
      </w:r>
      <w:r w:rsidR="008B5A51" w:rsidRPr="00224EB1">
        <w:rPr>
          <w:rFonts w:ascii="Times New Roman" w:eastAsia="Times New Roman" w:hAnsi="Times New Roman" w:cs="Times New Roman"/>
          <w:b/>
          <w:bCs/>
          <w:sz w:val="24"/>
          <w:szCs w:val="24"/>
        </w:rPr>
        <w:t>#13</w:t>
      </w:r>
    </w:p>
    <w:p w14:paraId="5AEBDA83" w14:textId="1EDAA017" w:rsidR="00F06766" w:rsidRPr="00BD7381" w:rsidRDefault="00F46227" w:rsidP="00F06766">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8B5A51" w:rsidRPr="00BD7381">
        <w:rPr>
          <w:rFonts w:ascii="Times New Roman" w:eastAsia="Times New Roman" w:hAnsi="Times New Roman" w:cs="Times New Roman"/>
          <w:sz w:val="24"/>
          <w:szCs w:val="24"/>
        </w:rPr>
        <w:t>1—</w:t>
      </w:r>
      <w:r w:rsidR="008B5A51" w:rsidRPr="00BD7381">
        <w:rPr>
          <w:rFonts w:ascii="Times New Roman" w:eastAsia="Times New Roman" w:hAnsi="Times New Roman" w:cs="Times New Roman"/>
          <w:b/>
          <w:bCs/>
          <w:sz w:val="24"/>
          <w:szCs w:val="24"/>
        </w:rPr>
        <w:t xml:space="preserve">Yes </w:t>
      </w:r>
    </w:p>
    <w:p w14:paraId="43F988A5" w14:textId="77777777" w:rsidR="008B5A51" w:rsidRPr="00BD7381" w:rsidRDefault="008B5A51" w:rsidP="00B723B1">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rPr>
      </w:pPr>
    </w:p>
    <w:p w14:paraId="56FC091E" w14:textId="316C8F7E" w:rsidR="008B5A51" w:rsidRPr="00BD7381" w:rsidRDefault="00E525C5" w:rsidP="00224EB1">
      <w:pPr>
        <w:pStyle w:val="ListParagraph"/>
        <w:widowControl w:val="0"/>
        <w:numPr>
          <w:ilvl w:val="0"/>
          <w:numId w:val="28"/>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BD7381">
        <w:rPr>
          <w:rFonts w:ascii="Times New Roman" w:eastAsia="Times New Roman" w:hAnsi="Times New Roman" w:cs="Times New Roman"/>
          <w:sz w:val="24"/>
          <w:szCs w:val="24"/>
        </w:rPr>
        <w:t xml:space="preserve">What grade is your </w:t>
      </w:r>
      <w:r w:rsidR="000973E8" w:rsidRPr="00BD7381">
        <w:rPr>
          <w:rFonts w:ascii="Times New Roman" w:eastAsia="Times New Roman" w:hAnsi="Times New Roman" w:cs="Times New Roman"/>
          <w:sz w:val="24"/>
          <w:szCs w:val="24"/>
        </w:rPr>
        <w:t xml:space="preserve">youth </w:t>
      </w:r>
      <w:r w:rsidRPr="00BD7381">
        <w:rPr>
          <w:rFonts w:ascii="Times New Roman" w:eastAsia="Times New Roman" w:hAnsi="Times New Roman" w:cs="Times New Roman"/>
          <w:sz w:val="24"/>
          <w:szCs w:val="24"/>
        </w:rPr>
        <w:t xml:space="preserve">in </w:t>
      </w:r>
      <w:r w:rsidR="000973E8" w:rsidRPr="00BD7381">
        <w:rPr>
          <w:rFonts w:ascii="Times New Roman" w:eastAsia="Times New Roman" w:hAnsi="Times New Roman" w:cs="Times New Roman"/>
          <w:sz w:val="24"/>
          <w:szCs w:val="24"/>
        </w:rPr>
        <w:t>now</w:t>
      </w:r>
      <w:r w:rsidRPr="00BD7381">
        <w:rPr>
          <w:rFonts w:ascii="Times New Roman" w:eastAsia="Times New Roman" w:hAnsi="Times New Roman" w:cs="Times New Roman"/>
          <w:sz w:val="24"/>
          <w:szCs w:val="24"/>
        </w:rPr>
        <w:t>?</w:t>
      </w:r>
      <w:r w:rsidR="000973E8" w:rsidRPr="00BD7381">
        <w:rPr>
          <w:rFonts w:ascii="Times New Roman" w:eastAsia="Times New Roman" w:hAnsi="Times New Roman" w:cs="Times New Roman"/>
          <w:sz w:val="24"/>
          <w:szCs w:val="24"/>
        </w:rPr>
        <w:t xml:space="preserve"> (</w:t>
      </w:r>
      <w:r w:rsidR="000973E8" w:rsidRPr="00BD7381">
        <w:rPr>
          <w:rFonts w:ascii="Times New Roman" w:eastAsia="Times New Roman" w:hAnsi="Times New Roman" w:cs="Times New Roman"/>
          <w:b/>
          <w:sz w:val="24"/>
          <w:szCs w:val="24"/>
          <w:u w:val="single"/>
        </w:rPr>
        <w:t>circle one)</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6</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7</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8</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ab/>
        <w:t>9th</w:t>
      </w:r>
    </w:p>
    <w:p w14:paraId="01B9FA97" w14:textId="02578E25" w:rsidR="00794948" w:rsidRPr="00BD7381" w:rsidRDefault="00D329DC" w:rsidP="00B723B1">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rPr>
      </w:pPr>
      <w:r>
        <w:rPr>
          <w:rFonts w:ascii="CG Times" w:eastAsia="Times New Roman" w:hAnsi="CG Times" w:cs="Times New Roman"/>
          <w:bCs/>
          <w:i/>
          <w:sz w:val="24"/>
          <w:szCs w:val="24"/>
        </w:rPr>
        <w:tab/>
      </w:r>
      <w:r>
        <w:rPr>
          <w:rFonts w:ascii="CG Times" w:eastAsia="Times New Roman" w:hAnsi="CG Times" w:cs="Times New Roman"/>
          <w:bCs/>
          <w:i/>
          <w:sz w:val="24"/>
          <w:szCs w:val="24"/>
        </w:rPr>
        <w:tab/>
      </w:r>
      <w:r w:rsidR="000973E8" w:rsidRPr="00BD7381">
        <w:rPr>
          <w:rFonts w:ascii="CG Times" w:eastAsia="Times New Roman" w:hAnsi="CG Times" w:cs="Times New Roman"/>
          <w:bCs/>
          <w:i/>
          <w:sz w:val="24"/>
          <w:szCs w:val="24"/>
        </w:rPr>
        <w:t>(if it is summer, mark the grade your youth will be entering in fall)</w:t>
      </w:r>
    </w:p>
    <w:p w14:paraId="50B0A986" w14:textId="77777777" w:rsidR="000973E8" w:rsidRPr="00BD7381" w:rsidRDefault="000973E8" w:rsidP="00B723B1">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p>
    <w:p w14:paraId="55C06620" w14:textId="7FA4E624" w:rsidR="00B723B1" w:rsidRPr="00BD7381" w:rsidRDefault="000973E8" w:rsidP="00224EB1">
      <w:pPr>
        <w:pStyle w:val="ListParagraph"/>
        <w:numPr>
          <w:ilvl w:val="0"/>
          <w:numId w:val="28"/>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How is your youth doing in the following subjects at school</w:t>
      </w:r>
      <w:r w:rsidR="00B723B1" w:rsidRPr="00BD7381">
        <w:rPr>
          <w:rFonts w:ascii="Times New Roman" w:eastAsia="Times New Roman" w:hAnsi="Times New Roman" w:cs="Times New Roman"/>
          <w:sz w:val="24"/>
          <w:szCs w:val="24"/>
        </w:rPr>
        <w:t>?</w:t>
      </w:r>
    </w:p>
    <w:p w14:paraId="2D9C645E" w14:textId="77777777" w:rsidR="00FC3A32" w:rsidRPr="00BD7381" w:rsidRDefault="00B723B1"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rPr>
      </w:pPr>
      <w:r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u w:val="single"/>
        </w:rPr>
        <w:t>Very well</w:t>
      </w:r>
      <w:r w:rsidR="00FC3A32" w:rsidRPr="00BD7381">
        <w:rPr>
          <w:rFonts w:ascii="Times New Roman" w:eastAsia="Times New Roman" w:hAnsi="Times New Roman" w:cs="Times New Roman"/>
          <w:b/>
          <w:sz w:val="24"/>
          <w:szCs w:val="24"/>
        </w:rPr>
        <w:tab/>
      </w:r>
      <w:proofErr w:type="spellStart"/>
      <w:r w:rsidR="00FC3A32">
        <w:rPr>
          <w:rFonts w:ascii="Times New Roman" w:eastAsia="Times New Roman" w:hAnsi="Times New Roman" w:cs="Times New Roman"/>
          <w:b/>
          <w:sz w:val="24"/>
          <w:szCs w:val="24"/>
          <w:u w:val="single"/>
        </w:rPr>
        <w:t>Well</w:t>
      </w:r>
      <w:proofErr w:type="spellEnd"/>
      <w:r w:rsidR="00FC3A32" w:rsidRPr="00BD7381">
        <w:rPr>
          <w:rFonts w:ascii="Times New Roman" w:eastAsia="Times New Roman" w:hAnsi="Times New Roman" w:cs="Times New Roman"/>
          <w:b/>
          <w:sz w:val="24"/>
          <w:szCs w:val="24"/>
        </w:rPr>
        <w:tab/>
      </w:r>
      <w:r w:rsidR="00FC3A32" w:rsidRPr="00BD7381">
        <w:rPr>
          <w:rFonts w:ascii="Times New Roman" w:eastAsia="Times New Roman" w:hAnsi="Times New Roman" w:cs="Times New Roman"/>
          <w:b/>
          <w:sz w:val="24"/>
          <w:szCs w:val="24"/>
          <w:u w:val="single"/>
        </w:rPr>
        <w:t>More or less</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Pr>
          <w:rFonts w:ascii="Times New Roman" w:eastAsia="Times New Roman" w:hAnsi="Times New Roman" w:cs="Times New Roman"/>
          <w:b/>
          <w:sz w:val="24"/>
          <w:szCs w:val="24"/>
          <w:u w:val="single"/>
        </w:rPr>
        <w:t>Not very</w:t>
      </w:r>
      <w:r w:rsidR="00FC3A32" w:rsidRPr="00BD7381">
        <w:rPr>
          <w:rFonts w:ascii="Times New Roman" w:eastAsia="Times New Roman" w:hAnsi="Times New Roman" w:cs="Times New Roman"/>
          <w:b/>
          <w:sz w:val="24"/>
          <w:szCs w:val="24"/>
          <w:u w:val="single"/>
        </w:rPr>
        <w:t xml:space="preserve"> well</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Pr>
          <w:rFonts w:ascii="Times New Roman" w:eastAsia="Times New Roman" w:hAnsi="Times New Roman" w:cs="Times New Roman"/>
          <w:b/>
          <w:sz w:val="24"/>
          <w:szCs w:val="24"/>
          <w:u w:val="single"/>
        </w:rPr>
        <w:t>Not at all well</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sidRPr="00BD7381">
        <w:rPr>
          <w:rFonts w:ascii="Times New Roman" w:eastAsia="Times New Roman" w:hAnsi="Times New Roman" w:cs="Times New Roman"/>
          <w:b/>
          <w:sz w:val="24"/>
          <w:szCs w:val="24"/>
          <w:u w:val="single"/>
        </w:rPr>
        <w:t>I don’t know</w:t>
      </w:r>
    </w:p>
    <w:p w14:paraId="63C32617" w14:textId="77777777" w:rsidR="00FC3A32" w:rsidRPr="00BD7381" w:rsidRDefault="00FC3A32"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2</w:t>
      </w:r>
      <w:r w:rsidRPr="00BD7381">
        <w:rPr>
          <w:rFonts w:ascii="Times New Roman" w:eastAsia="Times New Roman" w:hAnsi="Times New Roman" w:cs="Times New Roman"/>
          <w:sz w:val="24"/>
          <w:szCs w:val="24"/>
        </w:rPr>
        <w:tab/>
        <w:t>3</w:t>
      </w:r>
      <w:r w:rsidRPr="00BD7381">
        <w:rPr>
          <w:rFonts w:ascii="Times New Roman" w:eastAsia="Times New Roman" w:hAnsi="Times New Roman" w:cs="Times New Roman"/>
          <w:sz w:val="24"/>
          <w:szCs w:val="24"/>
        </w:rPr>
        <w:tab/>
        <w:t>4</w:t>
      </w:r>
      <w:r w:rsidRPr="00BD7381">
        <w:rPr>
          <w:rFonts w:ascii="Times New Roman" w:eastAsia="Times New Roman" w:hAnsi="Times New Roman" w:cs="Times New Roman"/>
          <w:sz w:val="24"/>
          <w:szCs w:val="24"/>
        </w:rPr>
        <w:tab/>
        <w:t>5</w:t>
      </w:r>
      <w:r w:rsidRPr="00BD7381">
        <w:rPr>
          <w:rFonts w:ascii="Times New Roman" w:eastAsia="Times New Roman" w:hAnsi="Times New Roman" w:cs="Times New Roman"/>
          <w:sz w:val="24"/>
          <w:szCs w:val="24"/>
        </w:rPr>
        <w:tab/>
        <w:t>6</w:t>
      </w:r>
    </w:p>
    <w:p w14:paraId="4E062DDC" w14:textId="5E1A2F7B" w:rsidR="00FC3A32" w:rsidRPr="00BD7381" w:rsidRDefault="00FC3A32"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rPr>
      </w:pPr>
    </w:p>
    <w:p w14:paraId="0C68E92E" w14:textId="249D7133"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 xml:space="preserve">Language Arts and </w:t>
      </w:r>
      <w:r w:rsidR="00FE7C00" w:rsidRPr="00BD7381">
        <w:rPr>
          <w:rFonts w:ascii="Times New Roman" w:eastAsia="Times New Roman" w:hAnsi="Times New Roman" w:cs="Times New Roman"/>
          <w:sz w:val="24"/>
          <w:szCs w:val="24"/>
        </w:rPr>
        <w:t>Literature</w:t>
      </w:r>
      <w:r w:rsidR="0016197E" w:rsidRPr="00BD7381">
        <w:rPr>
          <w:rFonts w:ascii="Times New Roman" w:eastAsia="Times New Roman" w:hAnsi="Times New Roman" w:cs="Times New Roman"/>
          <w:sz w:val="24"/>
          <w:szCs w:val="24"/>
        </w:rPr>
        <w:t xml:space="preserve"> _____ </w:t>
      </w:r>
    </w:p>
    <w:p w14:paraId="2FC64894" w14:textId="1E11F6A2"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History/ Social Studies</w:t>
      </w:r>
      <w:r w:rsidR="00B723B1" w:rsidRPr="00BD7381">
        <w:rPr>
          <w:rFonts w:ascii="Times New Roman" w:eastAsia="Times New Roman" w:hAnsi="Times New Roman" w:cs="Times New Roman"/>
          <w:sz w:val="24"/>
          <w:szCs w:val="24"/>
        </w:rPr>
        <w:t xml:space="preserve"> _______</w:t>
      </w:r>
    </w:p>
    <w:p w14:paraId="64DB1873" w14:textId="5EAF90ED"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Mathematics</w:t>
      </w:r>
      <w:r w:rsidR="0016197E" w:rsidRPr="00BD7381">
        <w:rPr>
          <w:rFonts w:ascii="Times New Roman" w:eastAsia="Times New Roman" w:hAnsi="Times New Roman" w:cs="Times New Roman"/>
          <w:sz w:val="24"/>
          <w:szCs w:val="24"/>
        </w:rPr>
        <w:t xml:space="preserve"> ______ </w:t>
      </w:r>
    </w:p>
    <w:p w14:paraId="40451E59" w14:textId="10848D2C" w:rsidR="008F1EB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Science</w:t>
      </w:r>
      <w:r w:rsidR="008F1EBE" w:rsidRPr="00BD7381">
        <w:rPr>
          <w:rFonts w:ascii="Times New Roman" w:eastAsia="Times New Roman" w:hAnsi="Times New Roman" w:cs="Times New Roman"/>
          <w:sz w:val="24"/>
          <w:szCs w:val="24"/>
        </w:rPr>
        <w:t xml:space="preserve"> ______</w:t>
      </w:r>
    </w:p>
    <w:p w14:paraId="4BC57975" w14:textId="4F89C9EF" w:rsidR="00B723B1" w:rsidRPr="00BD7381" w:rsidRDefault="003926B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Other subject</w:t>
      </w:r>
      <w:r w:rsidR="000973E8"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specify</w:t>
      </w:r>
      <w:r w:rsidR="000973E8" w:rsidRPr="00BD7381">
        <w:rPr>
          <w:rFonts w:ascii="Times New Roman" w:eastAsia="Times New Roman" w:hAnsi="Times New Roman" w:cs="Times New Roman"/>
          <w:sz w:val="24"/>
          <w:szCs w:val="24"/>
        </w:rPr>
        <w:t>) ____</w:t>
      </w:r>
      <w:r w:rsidRPr="00BD7381">
        <w:rPr>
          <w:rFonts w:ascii="Times New Roman" w:eastAsia="Times New Roman" w:hAnsi="Times New Roman" w:cs="Times New Roman"/>
          <w:sz w:val="24"/>
          <w:szCs w:val="24"/>
        </w:rPr>
        <w:t>_____________ How is it going</w:t>
      </w:r>
      <w:r w:rsidR="000973E8" w:rsidRPr="00BD7381">
        <w:rPr>
          <w:rFonts w:ascii="Times New Roman" w:eastAsia="Times New Roman" w:hAnsi="Times New Roman" w:cs="Times New Roman"/>
          <w:sz w:val="24"/>
          <w:szCs w:val="24"/>
        </w:rPr>
        <w:t>?</w:t>
      </w:r>
      <w:r w:rsidR="0016197E" w:rsidRPr="00BD7381">
        <w:rPr>
          <w:rFonts w:ascii="Times New Roman" w:eastAsia="Times New Roman" w:hAnsi="Times New Roman" w:cs="Times New Roman"/>
          <w:sz w:val="24"/>
          <w:szCs w:val="24"/>
        </w:rPr>
        <w:t xml:space="preserve"> _______</w:t>
      </w:r>
    </w:p>
    <w:p w14:paraId="6B0579E5" w14:textId="77777777" w:rsidR="00B723B1" w:rsidRPr="00BD7381" w:rsidRDefault="00B723B1" w:rsidP="00DB0BA9">
      <w:pPr>
        <w:pStyle w:val="ListParagraph"/>
        <w:spacing w:after="0" w:line="240" w:lineRule="auto"/>
        <w:ind w:left="1080"/>
      </w:pPr>
    </w:p>
    <w:p w14:paraId="114A72FA" w14:textId="7991B211" w:rsidR="0016197E" w:rsidRPr="00BD7381" w:rsidRDefault="003926BC" w:rsidP="00224EB1">
      <w:pPr>
        <w:pStyle w:val="ListParagraph"/>
        <w:numPr>
          <w:ilvl w:val="0"/>
          <w:numId w:val="28"/>
        </w:numPr>
        <w:spacing w:after="0" w:line="240" w:lineRule="auto"/>
        <w:ind w:left="360"/>
      </w:pPr>
      <w:r w:rsidRPr="00BD7381">
        <w:rPr>
          <w:rFonts w:ascii="Times New Roman" w:eastAsia="Times New Roman" w:hAnsi="Times New Roman" w:cs="Times New Roman"/>
          <w:sz w:val="24"/>
          <w:szCs w:val="24"/>
        </w:rPr>
        <w:t xml:space="preserve">¿Do you know the approximate </w:t>
      </w:r>
      <w:r w:rsidR="00794948" w:rsidRPr="00BD7381">
        <w:rPr>
          <w:rFonts w:ascii="Times New Roman" w:eastAsia="Times New Roman" w:hAnsi="Times New Roman" w:cs="Times New Roman"/>
          <w:sz w:val="24"/>
          <w:szCs w:val="24"/>
        </w:rPr>
        <w:t>GPA</w:t>
      </w:r>
      <w:r w:rsidRPr="00BD7381">
        <w:rPr>
          <w:rFonts w:ascii="Times New Roman" w:eastAsia="Times New Roman" w:hAnsi="Times New Roman" w:cs="Times New Roman"/>
          <w:sz w:val="24"/>
          <w:szCs w:val="24"/>
        </w:rPr>
        <w:t xml:space="preserve"> of your </w:t>
      </w:r>
      <w:r w:rsidR="00F06766">
        <w:rPr>
          <w:rFonts w:ascii="Times New Roman" w:eastAsia="Times New Roman" w:hAnsi="Times New Roman" w:cs="Times New Roman"/>
          <w:sz w:val="24"/>
          <w:szCs w:val="24"/>
        </w:rPr>
        <w:t>youth</w:t>
      </w:r>
      <w:r w:rsidR="006F7903" w:rsidRPr="00BD7381">
        <w:rPr>
          <w:rFonts w:ascii="Times New Roman" w:eastAsia="Times New Roman" w:hAnsi="Times New Roman" w:cs="Times New Roman"/>
          <w:sz w:val="24"/>
          <w:szCs w:val="24"/>
        </w:rPr>
        <w:t>?</w:t>
      </w:r>
    </w:p>
    <w:p w14:paraId="70299438" w14:textId="15071CE2" w:rsidR="0016197E" w:rsidRPr="00BD7381" w:rsidRDefault="00DB0BA9" w:rsidP="00224EB1">
      <w:pPr>
        <w:pStyle w:val="ListParagraph"/>
        <w:numPr>
          <w:ilvl w:val="0"/>
          <w:numId w:val="38"/>
        </w:numPr>
        <w:spacing w:after="0" w:line="240" w:lineRule="auto"/>
      </w:pPr>
      <w:r w:rsidRPr="00BD7381">
        <w:rPr>
          <w:rFonts w:ascii="Times New Roman" w:eastAsia="Times New Roman" w:hAnsi="Times New Roman" w:cs="Times New Roman"/>
          <w:sz w:val="24"/>
          <w:szCs w:val="24"/>
        </w:rPr>
        <w:t>- No</w:t>
      </w:r>
    </w:p>
    <w:p w14:paraId="0628196A" w14:textId="48C526BB" w:rsidR="0016197E" w:rsidRPr="00BD7381" w:rsidRDefault="006F7903" w:rsidP="00224EB1">
      <w:pPr>
        <w:pStyle w:val="ListParagraph"/>
        <w:numPr>
          <w:ilvl w:val="0"/>
          <w:numId w:val="38"/>
        </w:numPr>
        <w:spacing w:after="0" w:line="240" w:lineRule="auto"/>
      </w:pPr>
      <w:r w:rsidRPr="00BD7381">
        <w:rPr>
          <w:rFonts w:ascii="Times New Roman" w:eastAsia="Times New Roman" w:hAnsi="Times New Roman" w:cs="Times New Roman"/>
          <w:sz w:val="24"/>
          <w:szCs w:val="24"/>
        </w:rPr>
        <w:t>- Yes</w:t>
      </w:r>
      <w:r w:rsidR="0016197E" w:rsidRPr="00BD7381">
        <w:rPr>
          <w:rFonts w:ascii="Times New Roman" w:eastAsia="Times New Roman" w:hAnsi="Times New Roman" w:cs="Times New Roman"/>
          <w:sz w:val="24"/>
          <w:szCs w:val="24"/>
        </w:rPr>
        <w:t>,</w:t>
      </w:r>
      <w:r w:rsidRPr="00BD7381">
        <w:rPr>
          <w:rFonts w:ascii="Times New Roman" w:eastAsia="Times New Roman" w:hAnsi="Times New Roman" w:cs="Times New Roman"/>
          <w:sz w:val="24"/>
          <w:szCs w:val="24"/>
        </w:rPr>
        <w:t xml:space="preserve"> </w:t>
      </w:r>
      <w:proofErr w:type="gramStart"/>
      <w:r w:rsidRPr="00BD7381">
        <w:rPr>
          <w:rFonts w:ascii="Times New Roman" w:eastAsia="Times New Roman" w:hAnsi="Times New Roman" w:cs="Times New Roman"/>
          <w:sz w:val="24"/>
          <w:szCs w:val="24"/>
        </w:rPr>
        <w:t>What</w:t>
      </w:r>
      <w:proofErr w:type="gramEnd"/>
      <w:r w:rsidRPr="00BD7381">
        <w:rPr>
          <w:rFonts w:ascii="Times New Roman" w:eastAsia="Times New Roman" w:hAnsi="Times New Roman" w:cs="Times New Roman"/>
          <w:sz w:val="24"/>
          <w:szCs w:val="24"/>
        </w:rPr>
        <w:t xml:space="preserve"> is it</w:t>
      </w:r>
      <w:r w:rsidR="00DB0BA9" w:rsidRPr="00BD7381">
        <w:rPr>
          <w:rFonts w:ascii="Times New Roman" w:eastAsia="Times New Roman" w:hAnsi="Times New Roman" w:cs="Times New Roman"/>
          <w:sz w:val="24"/>
          <w:szCs w:val="24"/>
        </w:rPr>
        <w:t xml:space="preserve">? </w:t>
      </w:r>
      <w:r w:rsidR="00D329DC">
        <w:rPr>
          <w:rFonts w:ascii="Times New Roman" w:eastAsia="Times New Roman" w:hAnsi="Times New Roman" w:cs="Times New Roman"/>
          <w:sz w:val="24"/>
          <w:szCs w:val="24"/>
        </w:rPr>
        <w:t xml:space="preserve">___ . ___ ___ (for example, </w:t>
      </w:r>
      <w:proofErr w:type="gramStart"/>
      <w:r w:rsidR="00D329DC" w:rsidRPr="00D329DC">
        <w:rPr>
          <w:rFonts w:ascii="Times New Roman" w:eastAsia="Times New Roman" w:hAnsi="Times New Roman" w:cs="Times New Roman"/>
          <w:sz w:val="24"/>
          <w:szCs w:val="24"/>
          <w:u w:val="single"/>
        </w:rPr>
        <w:t>3</w:t>
      </w:r>
      <w:r w:rsidR="00D329DC">
        <w:rPr>
          <w:rFonts w:ascii="Times New Roman" w:eastAsia="Times New Roman" w:hAnsi="Times New Roman" w:cs="Times New Roman"/>
          <w:sz w:val="24"/>
          <w:szCs w:val="24"/>
        </w:rPr>
        <w:t xml:space="preserve"> .</w:t>
      </w:r>
      <w:proofErr w:type="gramEnd"/>
      <w:r w:rsidR="00D329DC">
        <w:rPr>
          <w:rFonts w:ascii="Times New Roman" w:eastAsia="Times New Roman" w:hAnsi="Times New Roman" w:cs="Times New Roman"/>
          <w:sz w:val="24"/>
          <w:szCs w:val="24"/>
        </w:rPr>
        <w:t xml:space="preserve"> </w:t>
      </w:r>
      <w:r w:rsidR="00D329DC" w:rsidRPr="00D329DC">
        <w:rPr>
          <w:rFonts w:ascii="Times New Roman" w:eastAsia="Times New Roman" w:hAnsi="Times New Roman" w:cs="Times New Roman"/>
          <w:sz w:val="24"/>
          <w:szCs w:val="24"/>
          <w:u w:val="single"/>
        </w:rPr>
        <w:t>2</w:t>
      </w:r>
      <w:r w:rsidR="00D329DC">
        <w:rPr>
          <w:rFonts w:ascii="Times New Roman" w:eastAsia="Times New Roman" w:hAnsi="Times New Roman" w:cs="Times New Roman"/>
          <w:sz w:val="24"/>
          <w:szCs w:val="24"/>
        </w:rPr>
        <w:t xml:space="preserve"> </w:t>
      </w:r>
      <w:r w:rsidR="00D329DC" w:rsidRPr="00D329DC">
        <w:rPr>
          <w:rFonts w:ascii="Times New Roman" w:eastAsia="Times New Roman" w:hAnsi="Times New Roman" w:cs="Times New Roman"/>
          <w:sz w:val="24"/>
          <w:szCs w:val="24"/>
          <w:u w:val="single"/>
        </w:rPr>
        <w:t>0</w:t>
      </w:r>
      <w:r w:rsidR="00D329DC">
        <w:rPr>
          <w:rFonts w:ascii="Times New Roman" w:eastAsia="Times New Roman" w:hAnsi="Times New Roman" w:cs="Times New Roman"/>
          <w:sz w:val="24"/>
          <w:szCs w:val="24"/>
        </w:rPr>
        <w:t>)</w:t>
      </w:r>
    </w:p>
    <w:p w14:paraId="68729667" w14:textId="77777777" w:rsidR="008253B2" w:rsidRPr="00BD7381" w:rsidRDefault="008253B2" w:rsidP="00B723B1">
      <w:pPr>
        <w:pStyle w:val="ListParagraph"/>
        <w:spacing w:after="0" w:line="240" w:lineRule="auto"/>
        <w:ind w:left="360"/>
      </w:pPr>
    </w:p>
    <w:p w14:paraId="0B8A3FF6" w14:textId="77777777" w:rsidR="00ED278E" w:rsidRPr="00BD7381" w:rsidRDefault="00E525C5" w:rsidP="00224EB1">
      <w:pPr>
        <w:pStyle w:val="ListParagraph"/>
        <w:numPr>
          <w:ilvl w:val="0"/>
          <w:numId w:val="28"/>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What grades does your youth generally earn?</w:t>
      </w:r>
      <w:r w:rsidR="0002289A"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b/>
          <w:sz w:val="24"/>
          <w:szCs w:val="24"/>
          <w:u w:val="single"/>
        </w:rPr>
        <w:t>circle one</w:t>
      </w:r>
      <w:r w:rsidR="0002289A" w:rsidRPr="00BD7381">
        <w:rPr>
          <w:rFonts w:ascii="Times New Roman" w:eastAsia="Times New Roman" w:hAnsi="Times New Roman" w:cs="Times New Roman"/>
          <w:sz w:val="24"/>
          <w:szCs w:val="24"/>
        </w:rPr>
        <w:t>)</w:t>
      </w:r>
      <w:r w:rsidR="0016197E" w:rsidRPr="00BD7381">
        <w:rPr>
          <w:rFonts w:ascii="Times New Roman" w:eastAsia="Times New Roman" w:hAnsi="Times New Roman" w:cs="Times New Roman"/>
          <w:sz w:val="24"/>
          <w:szCs w:val="24"/>
        </w:rPr>
        <w:t>:</w:t>
      </w:r>
    </w:p>
    <w:p w14:paraId="62E694C2" w14:textId="51031A0E" w:rsidR="00ED278E" w:rsidRPr="00BD7381" w:rsidRDefault="006F7903"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A</w:t>
      </w:r>
      <w:r w:rsidR="0042474F" w:rsidRPr="00BD7381">
        <w:rPr>
          <w:rFonts w:ascii="Times New Roman" w:eastAsia="Times New Roman" w:hAnsi="Times New Roman" w:cs="Times New Roman"/>
          <w:sz w:val="24"/>
          <w:szCs w:val="24"/>
        </w:rPr>
        <w:t>s</w:t>
      </w:r>
    </w:p>
    <w:p w14:paraId="300ED63E" w14:textId="08AAE2E1" w:rsidR="00ED278E" w:rsidRPr="00BD7381" w:rsidRDefault="006F7903"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w:t>
      </w:r>
      <w:r w:rsidR="0042474F"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 xml:space="preserve"> and </w:t>
      </w:r>
      <w:proofErr w:type="spellStart"/>
      <w:r w:rsidRPr="00BD7381">
        <w:rPr>
          <w:rFonts w:ascii="Times New Roman" w:eastAsia="Times New Roman" w:hAnsi="Times New Roman" w:cs="Times New Roman"/>
          <w:sz w:val="24"/>
          <w:szCs w:val="24"/>
        </w:rPr>
        <w:t>B</w:t>
      </w:r>
      <w:r w:rsidR="0042474F" w:rsidRPr="00BD7381">
        <w:rPr>
          <w:rFonts w:ascii="Times New Roman" w:eastAsia="Times New Roman" w:hAnsi="Times New Roman" w:cs="Times New Roman"/>
          <w:sz w:val="24"/>
          <w:szCs w:val="24"/>
        </w:rPr>
        <w:t>s</w:t>
      </w:r>
      <w:proofErr w:type="spellEnd"/>
    </w:p>
    <w:p w14:paraId="1D51C3F9" w14:textId="7F0B74CE"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w:t>
      </w:r>
      <w:proofErr w:type="spellStart"/>
      <w:r w:rsidR="0016197E" w:rsidRPr="00BD7381">
        <w:rPr>
          <w:rFonts w:ascii="Times New Roman" w:eastAsia="Times New Roman" w:hAnsi="Times New Roman" w:cs="Times New Roman"/>
          <w:sz w:val="24"/>
          <w:szCs w:val="24"/>
        </w:rPr>
        <w:t>B</w:t>
      </w:r>
      <w:r w:rsidRPr="00BD7381">
        <w:rPr>
          <w:rFonts w:ascii="Times New Roman" w:eastAsia="Times New Roman" w:hAnsi="Times New Roman" w:cs="Times New Roman"/>
          <w:sz w:val="24"/>
          <w:szCs w:val="24"/>
        </w:rPr>
        <w:t>s</w:t>
      </w:r>
      <w:proofErr w:type="spellEnd"/>
    </w:p>
    <w:p w14:paraId="5F36E32F" w14:textId="3ECE8708"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proofErr w:type="spellStart"/>
      <w:r w:rsidRPr="00BD7381">
        <w:rPr>
          <w:rFonts w:ascii="Times New Roman" w:eastAsia="Times New Roman" w:hAnsi="Times New Roman" w:cs="Times New Roman"/>
          <w:sz w:val="24"/>
          <w:szCs w:val="24"/>
        </w:rPr>
        <w:t>Bs</w:t>
      </w:r>
      <w:proofErr w:type="spellEnd"/>
      <w:r w:rsidRPr="00BD7381">
        <w:rPr>
          <w:rFonts w:ascii="Times New Roman" w:eastAsia="Times New Roman" w:hAnsi="Times New Roman" w:cs="Times New Roman"/>
          <w:sz w:val="24"/>
          <w:szCs w:val="24"/>
        </w:rPr>
        <w:t xml:space="preserve"> and Cs</w:t>
      </w:r>
    </w:p>
    <w:p w14:paraId="3316D1E0" w14:textId="264045D5"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C</w:t>
      </w:r>
      <w:r w:rsidRPr="00BD7381">
        <w:rPr>
          <w:rFonts w:ascii="Times New Roman" w:eastAsia="Times New Roman" w:hAnsi="Times New Roman" w:cs="Times New Roman"/>
          <w:sz w:val="24"/>
          <w:szCs w:val="24"/>
        </w:rPr>
        <w:t>s</w:t>
      </w:r>
    </w:p>
    <w:p w14:paraId="0C1F68D4" w14:textId="7C653798"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Cs and Ds</w:t>
      </w:r>
    </w:p>
    <w:p w14:paraId="07E62DAA" w14:textId="3945D8CB"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D</w:t>
      </w:r>
      <w:r w:rsidRPr="00BD7381">
        <w:rPr>
          <w:rFonts w:ascii="Times New Roman" w:eastAsia="Times New Roman" w:hAnsi="Times New Roman" w:cs="Times New Roman"/>
          <w:sz w:val="24"/>
          <w:szCs w:val="24"/>
        </w:rPr>
        <w:t>s</w:t>
      </w:r>
    </w:p>
    <w:p w14:paraId="7E6EC03D" w14:textId="1667F52B"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F</w:t>
      </w:r>
    </w:p>
    <w:p w14:paraId="7BB766B1" w14:textId="1CC4E00A" w:rsidR="00ED278E" w:rsidRPr="00BD7381" w:rsidRDefault="0042474F" w:rsidP="00224EB1">
      <w:pPr>
        <w:pStyle w:val="ListParagraph"/>
        <w:numPr>
          <w:ilvl w:val="0"/>
          <w:numId w:val="39"/>
        </w:numPr>
        <w:spacing w:after="0" w:line="240" w:lineRule="auto"/>
        <w:ind w:left="1260" w:hanging="540"/>
        <w:rPr>
          <w:rFonts w:ascii="Times New Roman" w:hAnsi="Times New Roman" w:cs="Times New Roman"/>
          <w:sz w:val="24"/>
          <w:szCs w:val="24"/>
        </w:rPr>
      </w:pPr>
      <w:r w:rsidRPr="00BD7381">
        <w:rPr>
          <w:rFonts w:ascii="Times New Roman" w:eastAsia="Times New Roman" w:hAnsi="Times New Roman" w:cs="Times New Roman"/>
          <w:sz w:val="24"/>
          <w:szCs w:val="24"/>
        </w:rPr>
        <w:t>I don’t know</w:t>
      </w:r>
    </w:p>
    <w:p w14:paraId="45EB8225" w14:textId="77777777" w:rsidR="00ED278E" w:rsidRPr="00BD7381" w:rsidRDefault="00ED278E" w:rsidP="00ED278E">
      <w:pPr>
        <w:spacing w:after="0" w:line="240" w:lineRule="auto"/>
        <w:contextualSpacing/>
        <w:rPr>
          <w:rFonts w:ascii="Times New Roman" w:eastAsia="Times New Roman" w:hAnsi="Times New Roman" w:cs="Times New Roman"/>
          <w:sz w:val="24"/>
          <w:szCs w:val="24"/>
        </w:rPr>
      </w:pPr>
    </w:p>
    <w:p w14:paraId="4A5C2586" w14:textId="13BF0239" w:rsidR="00A75848" w:rsidRPr="00BD7381" w:rsidRDefault="00ED278E" w:rsidP="00803825">
      <w:pPr>
        <w:spacing w:after="0" w:line="240" w:lineRule="auto"/>
        <w:ind w:left="360" w:hanging="360"/>
        <w:contextualSpacing/>
        <w:rPr>
          <w:rFonts w:ascii="Times New Roman" w:hAnsi="Times New Roman" w:cs="Times New Roman"/>
          <w:sz w:val="24"/>
          <w:szCs w:val="24"/>
        </w:rPr>
      </w:pPr>
      <w:r w:rsidRPr="00BD7381">
        <w:rPr>
          <w:rFonts w:ascii="Times New Roman" w:hAnsi="Times New Roman" w:cs="Times New Roman"/>
          <w:sz w:val="24"/>
          <w:szCs w:val="24"/>
        </w:rPr>
        <w:t>1</w:t>
      </w:r>
      <w:r w:rsidR="00822206" w:rsidRPr="00BD7381">
        <w:rPr>
          <w:rFonts w:ascii="Times New Roman" w:hAnsi="Times New Roman" w:cs="Times New Roman"/>
          <w:sz w:val="24"/>
          <w:szCs w:val="24"/>
        </w:rPr>
        <w:t>5</w:t>
      </w:r>
      <w:commentRangeStart w:id="0"/>
      <w:commentRangeStart w:id="1"/>
      <w:r w:rsidRPr="00BD7381">
        <w:rPr>
          <w:rFonts w:ascii="Times New Roman" w:hAnsi="Times New Roman" w:cs="Times New Roman"/>
          <w:sz w:val="24"/>
          <w:szCs w:val="24"/>
        </w:rPr>
        <w:t>.</w:t>
      </w:r>
      <w:r w:rsidR="008253B2" w:rsidRPr="00BD7381">
        <w:rPr>
          <w:rFonts w:ascii="Times New Roman" w:hAnsi="Times New Roman" w:cs="Times New Roman"/>
          <w:sz w:val="24"/>
          <w:szCs w:val="24"/>
        </w:rPr>
        <w:t xml:space="preserve"> </w:t>
      </w:r>
      <w:r w:rsidR="001C1A72" w:rsidRPr="00BD7381">
        <w:rPr>
          <w:rFonts w:ascii="Times New Roman" w:hAnsi="Times New Roman" w:cs="Times New Roman"/>
          <w:sz w:val="24"/>
          <w:szCs w:val="24"/>
        </w:rPr>
        <w:t>Do you help with activities that your youth is involved in outside of school time? (sports, scouts, clubs, etc.)</w:t>
      </w:r>
      <w:r w:rsidR="001C1A72" w:rsidRPr="00BD7381">
        <w:rPr>
          <w:rFonts w:ascii="Times New Roman" w:hAnsi="Times New Roman" w:cs="Times New Roman"/>
          <w:sz w:val="24"/>
          <w:szCs w:val="24"/>
        </w:rPr>
        <w:tab/>
      </w:r>
      <w:r w:rsidR="001C1A72" w:rsidRPr="00BD7381">
        <w:rPr>
          <w:rFonts w:ascii="Times New Roman" w:hAnsi="Times New Roman" w:cs="Times New Roman"/>
          <w:sz w:val="24"/>
          <w:szCs w:val="24"/>
        </w:rPr>
        <w:tab/>
      </w:r>
      <w:r w:rsidR="00794948" w:rsidRPr="00BD7381">
        <w:rPr>
          <w:rFonts w:ascii="Times New Roman" w:hAnsi="Times New Roman" w:cs="Times New Roman"/>
          <w:sz w:val="24"/>
          <w:szCs w:val="24"/>
        </w:rPr>
        <w:tab/>
      </w:r>
      <w:commentRangeEnd w:id="0"/>
      <w:r w:rsidR="005C12C2">
        <w:rPr>
          <w:rStyle w:val="CommentReference"/>
        </w:rPr>
        <w:commentReference w:id="0"/>
      </w:r>
      <w:commentRangeEnd w:id="1"/>
      <w:r w:rsidR="005C12C2">
        <w:rPr>
          <w:rStyle w:val="CommentReference"/>
        </w:rPr>
        <w:commentReference w:id="1"/>
      </w:r>
    </w:p>
    <w:p w14:paraId="75B810DA" w14:textId="4C186D15" w:rsidR="001C1A72" w:rsidRPr="00BD7381" w:rsidRDefault="001C1A72" w:rsidP="00A75848">
      <w:pPr>
        <w:tabs>
          <w:tab w:val="left" w:pos="-720"/>
        </w:tabs>
        <w:spacing w:after="0"/>
        <w:ind w:left="720"/>
        <w:rPr>
          <w:rFonts w:ascii="Times New Roman" w:hAnsi="Times New Roman" w:cs="Times New Roman"/>
          <w:sz w:val="24"/>
          <w:szCs w:val="24"/>
        </w:rPr>
      </w:pPr>
      <w:r w:rsidRPr="00BD7381">
        <w:rPr>
          <w:rFonts w:ascii="Times New Roman" w:hAnsi="Times New Roman" w:cs="Times New Roman"/>
          <w:sz w:val="24"/>
          <w:szCs w:val="24"/>
        </w:rPr>
        <w:t>0—</w:t>
      </w:r>
      <w:r w:rsidRPr="00BD7381">
        <w:rPr>
          <w:rFonts w:ascii="Times New Roman" w:hAnsi="Times New Roman" w:cs="Times New Roman"/>
          <w:b/>
          <w:bCs/>
          <w:sz w:val="24"/>
          <w:szCs w:val="24"/>
        </w:rPr>
        <w:t>No (</w:t>
      </w:r>
      <w:r w:rsidR="00A724A7" w:rsidRPr="00BD7381">
        <w:rPr>
          <w:rFonts w:ascii="Times New Roman" w:hAnsi="Times New Roman" w:cs="Times New Roman"/>
          <w:b/>
          <w:bCs/>
          <w:sz w:val="24"/>
          <w:szCs w:val="24"/>
        </w:rPr>
        <w:t>Circle</w:t>
      </w:r>
      <w:r w:rsidR="004D5566" w:rsidRPr="00BD7381">
        <w:rPr>
          <w:rFonts w:ascii="Times New Roman" w:hAnsi="Times New Roman" w:cs="Times New Roman"/>
          <w:b/>
          <w:bCs/>
          <w:sz w:val="24"/>
          <w:szCs w:val="24"/>
        </w:rPr>
        <w:t xml:space="preserve"> “No” and skip </w:t>
      </w:r>
      <w:r w:rsidR="00425BF1" w:rsidRPr="00224EB1">
        <w:rPr>
          <w:rFonts w:ascii="Times New Roman" w:hAnsi="Times New Roman" w:cs="Times New Roman"/>
          <w:b/>
          <w:bCs/>
          <w:sz w:val="24"/>
          <w:szCs w:val="24"/>
        </w:rPr>
        <w:t>to #18</w:t>
      </w:r>
      <w:r w:rsidRPr="00224EB1">
        <w:rPr>
          <w:rFonts w:ascii="Times New Roman" w:hAnsi="Times New Roman" w:cs="Times New Roman"/>
          <w:b/>
          <w:bCs/>
          <w:sz w:val="24"/>
          <w:szCs w:val="24"/>
        </w:rPr>
        <w:t>)</w:t>
      </w:r>
    </w:p>
    <w:p w14:paraId="316B78A0" w14:textId="0B85270F" w:rsidR="001C1A72" w:rsidRPr="00BD7381" w:rsidRDefault="001C1A72" w:rsidP="00A75848">
      <w:pPr>
        <w:spacing w:after="0"/>
        <w:ind w:left="720"/>
        <w:rPr>
          <w:rFonts w:ascii="Times New Roman" w:hAnsi="Times New Roman" w:cs="Times New Roman"/>
          <w:b/>
          <w:bCs/>
          <w:sz w:val="24"/>
          <w:szCs w:val="24"/>
        </w:rPr>
      </w:pPr>
      <w:r w:rsidRPr="00BD7381">
        <w:rPr>
          <w:rFonts w:ascii="Times New Roman" w:hAnsi="Times New Roman" w:cs="Times New Roman"/>
          <w:sz w:val="24"/>
          <w:szCs w:val="24"/>
        </w:rPr>
        <w:t>1—</w:t>
      </w:r>
      <w:r w:rsidR="009E12F1" w:rsidRPr="00BD7381">
        <w:rPr>
          <w:rFonts w:ascii="Times New Roman" w:hAnsi="Times New Roman" w:cs="Times New Roman"/>
          <w:b/>
          <w:bCs/>
          <w:sz w:val="24"/>
          <w:szCs w:val="24"/>
        </w:rPr>
        <w:t>Yes</w:t>
      </w:r>
    </w:p>
    <w:p w14:paraId="1C452FC0" w14:textId="08F8CBFC" w:rsidR="001C1A72" w:rsidRPr="00BD7381" w:rsidRDefault="001C1A72" w:rsidP="00224EB1">
      <w:pPr>
        <w:pStyle w:val="ListParagraph"/>
        <w:numPr>
          <w:ilvl w:val="0"/>
          <w:numId w:val="29"/>
        </w:numPr>
        <w:spacing w:after="0"/>
        <w:rPr>
          <w:rFonts w:ascii="Times New Roman" w:hAnsi="Times New Roman" w:cs="Times New Roman"/>
          <w:b/>
          <w:bCs/>
          <w:sz w:val="24"/>
          <w:szCs w:val="24"/>
        </w:rPr>
      </w:pPr>
      <w:r w:rsidRPr="00BD7381">
        <w:rPr>
          <w:rFonts w:ascii="Times New Roman" w:hAnsi="Times New Roman" w:cs="Times New Roman"/>
          <w:b/>
          <w:bCs/>
          <w:sz w:val="24"/>
          <w:szCs w:val="24"/>
        </w:rPr>
        <w:t xml:space="preserve">– NA (youth not involved in any activities, </w:t>
      </w:r>
      <w:r w:rsidR="004D5566" w:rsidRPr="00BD7381">
        <w:rPr>
          <w:rFonts w:ascii="Times New Roman" w:hAnsi="Times New Roman" w:cs="Times New Roman"/>
          <w:b/>
          <w:bCs/>
          <w:sz w:val="24"/>
          <w:szCs w:val="24"/>
        </w:rPr>
        <w:t xml:space="preserve">circle “NA” and skip </w:t>
      </w:r>
      <w:r w:rsidR="00425BF1" w:rsidRPr="00224EB1">
        <w:rPr>
          <w:rFonts w:ascii="Times New Roman" w:hAnsi="Times New Roman" w:cs="Times New Roman"/>
          <w:b/>
          <w:bCs/>
          <w:sz w:val="24"/>
          <w:szCs w:val="24"/>
        </w:rPr>
        <w:t>to # 18</w:t>
      </w:r>
      <w:r w:rsidRPr="00224EB1">
        <w:rPr>
          <w:rFonts w:ascii="Times New Roman" w:hAnsi="Times New Roman" w:cs="Times New Roman"/>
          <w:b/>
          <w:bCs/>
          <w:sz w:val="24"/>
          <w:szCs w:val="24"/>
        </w:rPr>
        <w:t>)</w:t>
      </w:r>
    </w:p>
    <w:p w14:paraId="3FF129AC" w14:textId="77777777" w:rsidR="00A75848" w:rsidRPr="00BD7381" w:rsidRDefault="00A75848" w:rsidP="00A75848">
      <w:pPr>
        <w:spacing w:after="0"/>
        <w:rPr>
          <w:rFonts w:ascii="Times New Roman" w:hAnsi="Times New Roman" w:cs="Times New Roman"/>
          <w:iCs/>
          <w:sz w:val="24"/>
          <w:szCs w:val="24"/>
        </w:rPr>
      </w:pPr>
    </w:p>
    <w:p w14:paraId="254590E0" w14:textId="454CD081" w:rsidR="001C1A72" w:rsidRPr="00BD7381" w:rsidRDefault="008253B2" w:rsidP="00803825">
      <w:pPr>
        <w:tabs>
          <w:tab w:val="left" w:pos="-720"/>
        </w:tabs>
        <w:ind w:left="360" w:hanging="360"/>
        <w:rPr>
          <w:rFonts w:ascii="Times New Roman" w:hAnsi="Times New Roman" w:cs="Times New Roman"/>
          <w:iCs/>
          <w:sz w:val="24"/>
          <w:szCs w:val="24"/>
        </w:rPr>
      </w:pPr>
      <w:r w:rsidRPr="00BD7381">
        <w:rPr>
          <w:rFonts w:ascii="Times New Roman" w:hAnsi="Times New Roman" w:cs="Times New Roman"/>
          <w:iCs/>
          <w:sz w:val="24"/>
          <w:szCs w:val="24"/>
        </w:rPr>
        <w:t xml:space="preserve">16. </w:t>
      </w:r>
      <w:r w:rsidR="001C1A72" w:rsidRPr="00BD7381">
        <w:rPr>
          <w:rFonts w:ascii="Times New Roman" w:hAnsi="Times New Roman" w:cs="Times New Roman"/>
          <w:iCs/>
          <w:sz w:val="24"/>
          <w:szCs w:val="24"/>
        </w:rPr>
        <w:t xml:space="preserve">In the </w:t>
      </w:r>
      <w:r w:rsidR="001C1A72" w:rsidRPr="00BD7381">
        <w:rPr>
          <w:rFonts w:ascii="Times New Roman" w:hAnsi="Times New Roman" w:cs="Times New Roman"/>
          <w:b/>
          <w:iCs/>
          <w:sz w:val="24"/>
          <w:szCs w:val="24"/>
          <w:u w:val="single"/>
        </w:rPr>
        <w:t>last 3 months</w:t>
      </w:r>
      <w:r w:rsidR="001C1A72" w:rsidRPr="00BD7381">
        <w:rPr>
          <w:rFonts w:ascii="Times New Roman" w:hAnsi="Times New Roman" w:cs="Times New Roman"/>
          <w:iCs/>
          <w:sz w:val="24"/>
          <w:szCs w:val="24"/>
        </w:rPr>
        <w:t>, how often have you helped with activities in which your youth is involved in outside of school time</w:t>
      </w:r>
      <w:r w:rsidR="009B5E00" w:rsidRPr="00BD7381">
        <w:rPr>
          <w:rFonts w:ascii="Times New Roman" w:hAnsi="Times New Roman" w:cs="Times New Roman"/>
          <w:iCs/>
          <w:sz w:val="24"/>
          <w:szCs w:val="24"/>
        </w:rPr>
        <w:t xml:space="preserve"> such as </w:t>
      </w:r>
      <w:r w:rsidR="001C1A72" w:rsidRPr="00BD7381">
        <w:rPr>
          <w:rFonts w:ascii="Times New Roman" w:hAnsi="Times New Roman" w:cs="Times New Roman"/>
          <w:iCs/>
          <w:sz w:val="24"/>
          <w:szCs w:val="24"/>
        </w:rPr>
        <w:t>sports, scouts, clubs, etc.</w:t>
      </w:r>
    </w:p>
    <w:p w14:paraId="4A219ED3" w14:textId="46A0B2A0" w:rsidR="0075539A" w:rsidRPr="00BD7381" w:rsidRDefault="0075539A"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A</w:t>
      </w:r>
      <w:r w:rsidR="001C1A72" w:rsidRPr="00BD7381">
        <w:rPr>
          <w:rFonts w:ascii="Times New Roman" w:hAnsi="Times New Roman" w:cs="Times New Roman"/>
          <w:iCs/>
          <w:sz w:val="24"/>
          <w:szCs w:val="24"/>
        </w:rPr>
        <w:t>lmost never (once or twice a year)</w:t>
      </w:r>
    </w:p>
    <w:p w14:paraId="6BBC95EE" w14:textId="06D6E670"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Sometimes (about once a month)</w:t>
      </w:r>
    </w:p>
    <w:p w14:paraId="3CD0B1E3" w14:textId="31EA7B0E"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Frequently (about once a week)</w:t>
      </w:r>
    </w:p>
    <w:p w14:paraId="2D4536FF" w14:textId="1693B127"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Always (more than once a week)</w:t>
      </w:r>
    </w:p>
    <w:p w14:paraId="5BE1C4D7" w14:textId="77777777" w:rsidR="00E525C5" w:rsidRPr="00BD7381" w:rsidRDefault="00E525C5" w:rsidP="00E525C5">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rPr>
      </w:pPr>
    </w:p>
    <w:p w14:paraId="7A05B3CD" w14:textId="7FBB1838" w:rsidR="001C1A72" w:rsidRPr="00BD7381" w:rsidRDefault="001C1A72" w:rsidP="00224EB1">
      <w:pPr>
        <w:pStyle w:val="ListParagraph"/>
        <w:numPr>
          <w:ilvl w:val="0"/>
          <w:numId w:val="30"/>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rPr>
      </w:pPr>
      <w:r w:rsidRPr="00BD7381">
        <w:rPr>
          <w:rFonts w:ascii="Times New Roman" w:hAnsi="Times New Roman" w:cs="Times New Roman"/>
          <w:sz w:val="24"/>
          <w:szCs w:val="24"/>
        </w:rPr>
        <w:t xml:space="preserve">In the </w:t>
      </w:r>
      <w:r w:rsidRPr="00BD7381">
        <w:rPr>
          <w:rFonts w:ascii="Times New Roman" w:hAnsi="Times New Roman" w:cs="Times New Roman"/>
          <w:b/>
          <w:sz w:val="24"/>
          <w:szCs w:val="24"/>
          <w:u w:val="single"/>
        </w:rPr>
        <w:t>last 3 months</w:t>
      </w:r>
      <w:r w:rsidRPr="00BD7381">
        <w:rPr>
          <w:rFonts w:ascii="Times New Roman" w:hAnsi="Times New Roman" w:cs="Times New Roman"/>
          <w:sz w:val="24"/>
          <w:szCs w:val="24"/>
        </w:rPr>
        <w:t>, did you attend any school-sponsored parent meetings or social event for parents?</w:t>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p>
    <w:p w14:paraId="090FF4FB" w14:textId="21349658" w:rsidR="001C1A72" w:rsidRPr="00D527CA" w:rsidRDefault="00822206" w:rsidP="00224EB1">
      <w:pPr>
        <w:pStyle w:val="ListParagraph"/>
        <w:numPr>
          <w:ilvl w:val="0"/>
          <w:numId w:val="31"/>
        </w:numPr>
        <w:tabs>
          <w:tab w:val="left" w:pos="-720"/>
        </w:tabs>
        <w:spacing w:after="210"/>
        <w:ind w:left="1260" w:right="450"/>
        <w:rPr>
          <w:rFonts w:ascii="Times New Roman" w:hAnsi="Times New Roman" w:cs="Times New Roman"/>
          <w:sz w:val="24"/>
          <w:szCs w:val="24"/>
        </w:rPr>
      </w:pPr>
      <w:r w:rsidRPr="00BD7381">
        <w:rPr>
          <w:rFonts w:ascii="Times New Roman" w:hAnsi="Times New Roman" w:cs="Times New Roman"/>
          <w:sz w:val="24"/>
          <w:szCs w:val="24"/>
        </w:rPr>
        <w:lastRenderedPageBreak/>
        <w:t>-</w:t>
      </w:r>
      <w:r w:rsidR="001C1A72" w:rsidRPr="00BD7381">
        <w:rPr>
          <w:rFonts w:ascii="Times New Roman" w:hAnsi="Times New Roman" w:cs="Times New Roman"/>
          <w:sz w:val="24"/>
          <w:szCs w:val="24"/>
        </w:rPr>
        <w:t xml:space="preserve"> </w:t>
      </w:r>
      <w:r w:rsidR="001C1A72" w:rsidRPr="00BD7381">
        <w:rPr>
          <w:rFonts w:ascii="Times New Roman" w:hAnsi="Times New Roman" w:cs="Times New Roman"/>
          <w:b/>
          <w:bCs/>
          <w:sz w:val="24"/>
          <w:szCs w:val="24"/>
        </w:rPr>
        <w:t>No</w:t>
      </w:r>
      <w:r w:rsidR="001C1A72" w:rsidRPr="00BD7381">
        <w:rPr>
          <w:rFonts w:ascii="Times New Roman" w:hAnsi="Times New Roman" w:cs="Times New Roman"/>
          <w:sz w:val="24"/>
          <w:szCs w:val="24"/>
        </w:rPr>
        <w:tab/>
        <w:t xml:space="preserve">1 </w:t>
      </w:r>
      <w:r w:rsidR="00D329DC">
        <w:rPr>
          <w:rFonts w:ascii="Times New Roman" w:hAnsi="Times New Roman" w:cs="Times New Roman"/>
          <w:sz w:val="24"/>
          <w:szCs w:val="24"/>
        </w:rPr>
        <w:t>–</w:t>
      </w:r>
      <w:r w:rsidRPr="00BD7381">
        <w:rPr>
          <w:rFonts w:ascii="Times New Roman" w:hAnsi="Times New Roman" w:cs="Times New Roman"/>
          <w:sz w:val="24"/>
          <w:szCs w:val="24"/>
        </w:rPr>
        <w:t xml:space="preserve"> </w:t>
      </w:r>
      <w:r w:rsidR="001C1A72" w:rsidRPr="00BD7381">
        <w:rPr>
          <w:rFonts w:ascii="Times New Roman" w:hAnsi="Times New Roman" w:cs="Times New Roman"/>
          <w:b/>
          <w:sz w:val="24"/>
          <w:szCs w:val="24"/>
        </w:rPr>
        <w:t>Yes</w:t>
      </w:r>
    </w:p>
    <w:p w14:paraId="456E7B0C" w14:textId="77495975" w:rsidR="00D527CA" w:rsidRPr="00D527CA" w:rsidRDefault="00611E54" w:rsidP="00D527CA">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rPr>
      </w:pPr>
      <w:r>
        <w:rPr>
          <w:rFonts w:ascii="Times New Roman" w:hAnsi="Times New Roman" w:cs="Times New Roman"/>
          <w:b/>
          <w:i/>
          <w:sz w:val="24"/>
          <w:szCs w:val="24"/>
        </w:rPr>
        <w:t>T</w:t>
      </w:r>
      <w:r w:rsidR="00D527CA" w:rsidRPr="00D527CA">
        <w:rPr>
          <w:rFonts w:ascii="Times New Roman" w:hAnsi="Times New Roman" w:cs="Times New Roman"/>
          <w:b/>
          <w:i/>
          <w:sz w:val="24"/>
          <w:szCs w:val="24"/>
        </w:rPr>
        <w:t xml:space="preserve">his section asks about how often you have </w:t>
      </w:r>
      <w:r w:rsidR="00D527CA">
        <w:rPr>
          <w:rFonts w:ascii="Times New Roman" w:hAnsi="Times New Roman" w:cs="Times New Roman"/>
          <w:b/>
          <w:i/>
          <w:sz w:val="24"/>
          <w:szCs w:val="24"/>
        </w:rPr>
        <w:t xml:space="preserve">had </w:t>
      </w:r>
      <w:r w:rsidR="00D527CA" w:rsidRPr="00D527CA">
        <w:rPr>
          <w:rFonts w:ascii="Times New Roman" w:hAnsi="Times New Roman" w:cs="Times New Roman"/>
          <w:b/>
          <w:i/>
          <w:sz w:val="24"/>
          <w:szCs w:val="24"/>
        </w:rPr>
        <w:t>contact with teachers and different school personnel in the</w:t>
      </w:r>
      <w:r w:rsidR="00D527CA">
        <w:rPr>
          <w:rFonts w:ascii="Times New Roman" w:hAnsi="Times New Roman" w:cs="Times New Roman"/>
          <w:b/>
          <w:sz w:val="24"/>
          <w:szCs w:val="24"/>
        </w:rPr>
        <w:t xml:space="preserve"> </w:t>
      </w:r>
      <w:r w:rsidR="00D527CA" w:rsidRPr="00D527CA">
        <w:rPr>
          <w:rFonts w:ascii="Times New Roman" w:hAnsi="Times New Roman" w:cs="Times New Roman"/>
          <w:b/>
          <w:sz w:val="24"/>
          <w:szCs w:val="24"/>
          <w:u w:val="single"/>
        </w:rPr>
        <w:t>last three months.</w:t>
      </w:r>
    </w:p>
    <w:p w14:paraId="3A734251" w14:textId="77777777" w:rsidR="00D527CA" w:rsidRPr="00D527CA" w:rsidRDefault="00D527CA" w:rsidP="00D527CA">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rPr>
      </w:pPr>
    </w:p>
    <w:p w14:paraId="4CC434AF" w14:textId="4148D185" w:rsidR="00FE7C00" w:rsidRPr="00D527CA" w:rsidRDefault="00FE600F" w:rsidP="00FE600F">
      <w:pPr>
        <w:ind w:firstLine="360"/>
        <w:rPr>
          <w:rFonts w:ascii="Times New Roman" w:hAnsi="Times New Roman" w:cs="Times New Roman"/>
          <w:b/>
          <w:sz w:val="24"/>
          <w:szCs w:val="24"/>
        </w:rPr>
      </w:pP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p>
    <w:p w14:paraId="3215EA8A" w14:textId="318E3789" w:rsidR="0075539A" w:rsidRPr="00FE600F" w:rsidRDefault="001C1A72" w:rsidP="00224EB1">
      <w:pPr>
        <w:pStyle w:val="ListParagraph"/>
        <w:numPr>
          <w:ilvl w:val="0"/>
          <w:numId w:val="30"/>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rPr>
      </w:pPr>
      <w:commentRangeStart w:id="2"/>
      <w:r w:rsidRPr="00FE600F">
        <w:rPr>
          <w:rFonts w:ascii="Times New Roman" w:hAnsi="Times New Roman" w:cs="Times New Roman"/>
          <w:sz w:val="24"/>
          <w:szCs w:val="24"/>
        </w:rPr>
        <w:t xml:space="preserve">In the </w:t>
      </w:r>
      <w:r w:rsidRPr="00FE600F">
        <w:rPr>
          <w:rFonts w:ascii="Times New Roman" w:hAnsi="Times New Roman" w:cs="Times New Roman"/>
          <w:b/>
          <w:sz w:val="24"/>
          <w:szCs w:val="24"/>
          <w:u w:val="single"/>
        </w:rPr>
        <w:t>last 3 months</w:t>
      </w:r>
      <w:r w:rsidRPr="00FE600F">
        <w:rPr>
          <w:rFonts w:ascii="Times New Roman" w:hAnsi="Times New Roman" w:cs="Times New Roman"/>
          <w:sz w:val="24"/>
          <w:szCs w:val="24"/>
        </w:rPr>
        <w:t>, how many times have you had any contact with your youth’s teachers or other school personnel?</w:t>
      </w:r>
      <w:r w:rsidR="00893E20" w:rsidRPr="00FE600F">
        <w:rPr>
          <w:rFonts w:ascii="Times New Roman" w:hAnsi="Times New Roman" w:cs="Times New Roman"/>
          <w:sz w:val="24"/>
          <w:szCs w:val="24"/>
        </w:rPr>
        <w:t xml:space="preserve"> </w:t>
      </w:r>
      <w:commentRangeEnd w:id="2"/>
      <w:r w:rsidR="005C12C2">
        <w:rPr>
          <w:rStyle w:val="CommentReference"/>
        </w:rPr>
        <w:commentReference w:id="2"/>
      </w:r>
    </w:p>
    <w:p w14:paraId="52D24170" w14:textId="77777777" w:rsidR="00D47188" w:rsidRPr="00FE600F" w:rsidRDefault="00D47188" w:rsidP="00D47188">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rPr>
      </w:pPr>
    </w:p>
    <w:p w14:paraId="718581BB" w14:textId="54AC338D" w:rsidR="0075539A" w:rsidRPr="00FE600F" w:rsidRDefault="009B4985" w:rsidP="00224EB1">
      <w:pPr>
        <w:pStyle w:val="ListParagraph"/>
        <w:numPr>
          <w:ilvl w:val="1"/>
          <w:numId w:val="34"/>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 xml:space="preserve">Personal contact </w:t>
      </w:r>
      <w:r w:rsidR="001C1A72" w:rsidRPr="00FE600F">
        <w:rPr>
          <w:rFonts w:ascii="Times New Roman" w:hAnsi="Times New Roman" w:cs="Times New Roman"/>
          <w:sz w:val="24"/>
          <w:szCs w:val="24"/>
        </w:rPr>
        <w:t xml:space="preserve">______ </w:t>
      </w:r>
    </w:p>
    <w:p w14:paraId="326358BC" w14:textId="38D9C615" w:rsidR="009506B5" w:rsidRPr="00FE600F" w:rsidRDefault="009B4985" w:rsidP="00224EB1">
      <w:pPr>
        <w:pStyle w:val="ListParagraph"/>
        <w:numPr>
          <w:ilvl w:val="1"/>
          <w:numId w:val="34"/>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 xml:space="preserve">Telephone ______ </w:t>
      </w:r>
    </w:p>
    <w:p w14:paraId="3E38FE11" w14:textId="7FB3B4A3" w:rsidR="009506B5" w:rsidRPr="00FE600F" w:rsidRDefault="009B4985" w:rsidP="00224EB1">
      <w:pPr>
        <w:pStyle w:val="ListParagraph"/>
        <w:numPr>
          <w:ilvl w:val="1"/>
          <w:numId w:val="34"/>
        </w:numPr>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Email</w:t>
      </w:r>
      <w:r w:rsidR="009506B5" w:rsidRPr="00FE600F">
        <w:rPr>
          <w:rFonts w:ascii="Times New Roman" w:hAnsi="Times New Roman" w:cs="Times New Roman"/>
          <w:sz w:val="24"/>
          <w:szCs w:val="24"/>
        </w:rPr>
        <w:t xml:space="preserve"> or text </w:t>
      </w:r>
      <w:r w:rsidRPr="00FE600F">
        <w:rPr>
          <w:rFonts w:ascii="Times New Roman" w:hAnsi="Times New Roman" w:cs="Times New Roman"/>
          <w:sz w:val="24"/>
          <w:szCs w:val="24"/>
        </w:rPr>
        <w:t xml:space="preserve">contact ______ </w:t>
      </w:r>
    </w:p>
    <w:p w14:paraId="3D5FC8DF" w14:textId="77777777" w:rsidR="00D527CA" w:rsidRPr="00FE600F" w:rsidRDefault="00D527CA" w:rsidP="00D527CA">
      <w:pPr>
        <w:pStyle w:val="ListParagraph"/>
        <w:spacing w:after="0"/>
        <w:ind w:left="1260" w:right="450"/>
        <w:rPr>
          <w:rFonts w:ascii="Times New Roman" w:hAnsi="Times New Roman" w:cs="Times New Roman"/>
          <w:sz w:val="24"/>
          <w:szCs w:val="24"/>
        </w:rPr>
      </w:pPr>
    </w:p>
    <w:p w14:paraId="572A7FDE" w14:textId="1BD0EE50" w:rsidR="00D47188" w:rsidRPr="00FE600F" w:rsidRDefault="001C1A72" w:rsidP="00224EB1">
      <w:pPr>
        <w:pStyle w:val="ListParagraph"/>
        <w:numPr>
          <w:ilvl w:val="0"/>
          <w:numId w:val="30"/>
        </w:numPr>
        <w:tabs>
          <w:tab w:val="left" w:pos="-720"/>
          <w:tab w:val="left" w:pos="0"/>
          <w:tab w:val="left" w:pos="450"/>
          <w:tab w:val="left" w:pos="2160"/>
          <w:tab w:val="left" w:pos="3060"/>
          <w:tab w:val="left" w:pos="6570"/>
          <w:tab w:val="right" w:pos="10800"/>
        </w:tabs>
        <w:spacing w:after="0"/>
        <w:ind w:right="444"/>
        <w:rPr>
          <w:rFonts w:ascii="Times New Roman" w:hAnsi="Times New Roman" w:cs="Times New Roman"/>
          <w:sz w:val="24"/>
          <w:szCs w:val="24"/>
        </w:rPr>
      </w:pPr>
      <w:r w:rsidRPr="00FE600F">
        <w:rPr>
          <w:rFonts w:ascii="Times New Roman" w:hAnsi="Times New Roman" w:cs="Times New Roman"/>
          <w:sz w:val="24"/>
          <w:szCs w:val="24"/>
        </w:rPr>
        <w:t xml:space="preserve">In the </w:t>
      </w:r>
      <w:r w:rsidRPr="00FE600F">
        <w:rPr>
          <w:rFonts w:ascii="Times New Roman" w:hAnsi="Times New Roman" w:cs="Times New Roman"/>
          <w:b/>
          <w:sz w:val="24"/>
          <w:szCs w:val="24"/>
        </w:rPr>
        <w:t>l</w:t>
      </w:r>
      <w:r w:rsidRPr="00FE600F">
        <w:rPr>
          <w:rFonts w:ascii="Times New Roman" w:hAnsi="Times New Roman" w:cs="Times New Roman"/>
          <w:b/>
          <w:sz w:val="24"/>
          <w:szCs w:val="24"/>
          <w:u w:val="single"/>
        </w:rPr>
        <w:t>ast 3 months</w:t>
      </w:r>
      <w:r w:rsidRPr="00FE600F">
        <w:rPr>
          <w:rFonts w:ascii="Times New Roman" w:hAnsi="Times New Roman" w:cs="Times New Roman"/>
          <w:sz w:val="24"/>
          <w:szCs w:val="24"/>
        </w:rPr>
        <w:t>, how many times have you met with any other school personnel? (counselor, principal, school secretary, nurse, etc.)</w:t>
      </w:r>
      <w:r w:rsidR="00893E20" w:rsidRPr="00FE600F">
        <w:rPr>
          <w:rFonts w:ascii="Times New Roman" w:hAnsi="Times New Roman" w:cs="Times New Roman"/>
          <w:sz w:val="24"/>
          <w:szCs w:val="24"/>
        </w:rPr>
        <w:t xml:space="preserve"> </w:t>
      </w:r>
    </w:p>
    <w:p w14:paraId="39532830" w14:textId="77777777" w:rsidR="00D47188" w:rsidRPr="00FE600F" w:rsidRDefault="00D47188" w:rsidP="00D47188">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p>
    <w:p w14:paraId="0B949957" w14:textId="50BC87B9" w:rsidR="0075539A" w:rsidRPr="00BD7381" w:rsidRDefault="0075539A"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BD7381">
        <w:rPr>
          <w:rFonts w:ascii="Times New Roman" w:hAnsi="Times New Roman" w:cs="Times New Roman"/>
          <w:sz w:val="24"/>
          <w:szCs w:val="24"/>
        </w:rPr>
        <w:t xml:space="preserve">Personal contact ______ </w:t>
      </w:r>
    </w:p>
    <w:p w14:paraId="7A994E61" w14:textId="77777777" w:rsidR="00D47188" w:rsidRDefault="00D47188"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Pr>
          <w:rFonts w:ascii="Times New Roman" w:hAnsi="Times New Roman" w:cs="Times New Roman"/>
          <w:sz w:val="24"/>
          <w:szCs w:val="24"/>
        </w:rPr>
        <w:t>Telephone ______</w:t>
      </w:r>
    </w:p>
    <w:p w14:paraId="2F9DE615" w14:textId="6660E1D6" w:rsidR="00C734E4" w:rsidRPr="00D47188" w:rsidRDefault="0075539A"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D47188">
        <w:rPr>
          <w:rFonts w:ascii="Times New Roman" w:hAnsi="Times New Roman" w:cs="Times New Roman"/>
          <w:sz w:val="24"/>
          <w:szCs w:val="24"/>
        </w:rPr>
        <w:t xml:space="preserve">Email or text contact ______ </w:t>
      </w:r>
    </w:p>
    <w:p w14:paraId="6D58A9FD" w14:textId="77777777" w:rsidR="00D47188" w:rsidRPr="00D47188" w:rsidRDefault="00D47188" w:rsidP="00D47188">
      <w:pPr>
        <w:spacing w:after="0"/>
        <w:ind w:right="444"/>
        <w:rPr>
          <w:rFonts w:ascii="Times New Roman" w:hAnsi="Times New Roman" w:cs="Times New Roman"/>
          <w:sz w:val="24"/>
          <w:szCs w:val="24"/>
        </w:rPr>
      </w:pPr>
    </w:p>
    <w:p w14:paraId="10150750" w14:textId="5CE66A09" w:rsidR="00DC6FAD" w:rsidRPr="00BD7381" w:rsidRDefault="001C1A72" w:rsidP="00224EB1">
      <w:pPr>
        <w:pStyle w:val="ListParagraph"/>
        <w:widowControl w:val="0"/>
        <w:numPr>
          <w:ilvl w:val="0"/>
          <w:numId w:val="30"/>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sz w:val="24"/>
          <w:szCs w:val="24"/>
        </w:rPr>
      </w:pPr>
      <w:commentRangeStart w:id="3"/>
      <w:r w:rsidRPr="00BD7381">
        <w:rPr>
          <w:rFonts w:ascii="Times New Roman" w:hAnsi="Times New Roman" w:cs="Times New Roman"/>
          <w:sz w:val="24"/>
          <w:szCs w:val="24"/>
        </w:rPr>
        <w:t xml:space="preserve">How satisfied are you with the level of contact you have with your youth’s teachers or any other school personnel? </w:t>
      </w:r>
      <w:commentRangeEnd w:id="3"/>
      <w:r w:rsidR="005C12C2">
        <w:rPr>
          <w:rStyle w:val="CommentReference"/>
        </w:rPr>
        <w:commentReference w:id="3"/>
      </w:r>
    </w:p>
    <w:p w14:paraId="33FE9E21" w14:textId="11C6420F" w:rsidR="001C1A72" w:rsidRPr="00BD7381" w:rsidRDefault="001C1A72" w:rsidP="00224EB1">
      <w:pPr>
        <w:pStyle w:val="ListParagraph"/>
        <w:widowControl w:val="0"/>
        <w:numPr>
          <w:ilvl w:val="0"/>
          <w:numId w:val="33"/>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rPr>
      </w:pPr>
      <w:r w:rsidRPr="00BD7381">
        <w:rPr>
          <w:rFonts w:ascii="Times New Roman" w:hAnsi="Times New Roman" w:cs="Times New Roman"/>
          <w:sz w:val="24"/>
          <w:szCs w:val="24"/>
        </w:rPr>
        <w:t>Very unsatisfied</w:t>
      </w:r>
    </w:p>
    <w:p w14:paraId="4A0538CC" w14:textId="77777777" w:rsidR="001C1A72"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Somewhat unsatisfied</w:t>
      </w:r>
    </w:p>
    <w:p w14:paraId="4560B7A9" w14:textId="77777777" w:rsidR="001C1A72"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Satisfied</w:t>
      </w:r>
    </w:p>
    <w:p w14:paraId="507DA0DE" w14:textId="3E8D1062" w:rsidR="002A416F"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rPr>
      </w:pPr>
      <w:r w:rsidRPr="00BD7381">
        <w:rPr>
          <w:rFonts w:ascii="Times New Roman" w:hAnsi="Times New Roman" w:cs="Times New Roman"/>
          <w:sz w:val="24"/>
          <w:szCs w:val="24"/>
        </w:rPr>
        <w:t>Very satisfied</w:t>
      </w:r>
    </w:p>
    <w:p w14:paraId="128C8618" w14:textId="667C3AC9" w:rsidR="001C1A72" w:rsidRDefault="008B5C18" w:rsidP="00224EB1">
      <w:pPr>
        <w:pStyle w:val="ListParagraph"/>
        <w:numPr>
          <w:ilvl w:val="0"/>
          <w:numId w:val="30"/>
        </w:numPr>
        <w:tabs>
          <w:tab w:val="left" w:pos="-720"/>
        </w:tabs>
        <w:spacing w:after="210" w:line="360" w:lineRule="auto"/>
        <w:rPr>
          <w:rFonts w:ascii="Times New Roman" w:hAnsi="Times New Roman" w:cs="Times New Roman"/>
          <w:sz w:val="24"/>
          <w:szCs w:val="24"/>
        </w:rPr>
      </w:pPr>
      <w:r>
        <w:rPr>
          <w:rFonts w:ascii="Times New Roman" w:hAnsi="Times New Roman" w:cs="Times New Roman"/>
          <w:sz w:val="24"/>
          <w:szCs w:val="24"/>
        </w:rPr>
        <w:t xml:space="preserve">How likely do you think it is that your </w:t>
      </w:r>
      <w:r w:rsidR="008253B2" w:rsidRPr="00BD7381">
        <w:rPr>
          <w:rFonts w:ascii="Times New Roman" w:hAnsi="Times New Roman" w:cs="Times New Roman"/>
          <w:sz w:val="24"/>
          <w:szCs w:val="24"/>
        </w:rPr>
        <w:t xml:space="preserve">youth </w:t>
      </w:r>
      <w:r>
        <w:rPr>
          <w:rFonts w:ascii="Times New Roman" w:hAnsi="Times New Roman" w:cs="Times New Roman"/>
          <w:sz w:val="24"/>
          <w:szCs w:val="24"/>
        </w:rPr>
        <w:t xml:space="preserve">will </w:t>
      </w:r>
      <w:r w:rsidR="001C1A72" w:rsidRPr="00BD7381">
        <w:rPr>
          <w:rFonts w:ascii="Times New Roman" w:hAnsi="Times New Roman" w:cs="Times New Roman"/>
          <w:sz w:val="24"/>
          <w:szCs w:val="24"/>
        </w:rPr>
        <w:t>drop out of school</w:t>
      </w:r>
      <w:r w:rsidR="00DC6FAD" w:rsidRPr="00BD7381">
        <w:rPr>
          <w:rFonts w:ascii="Times New Roman" w:hAnsi="Times New Roman" w:cs="Times New Roman"/>
          <w:sz w:val="24"/>
          <w:szCs w:val="24"/>
        </w:rPr>
        <w:t xml:space="preserve"> before gra</w:t>
      </w:r>
      <w:r w:rsidR="00425BF1" w:rsidRPr="00BD7381">
        <w:rPr>
          <w:rFonts w:ascii="Times New Roman" w:hAnsi="Times New Roman" w:cs="Times New Roman"/>
          <w:sz w:val="24"/>
          <w:szCs w:val="24"/>
        </w:rPr>
        <w:t>duating high school</w:t>
      </w:r>
      <w:r>
        <w:rPr>
          <w:rFonts w:ascii="Times New Roman" w:hAnsi="Times New Roman" w:cs="Times New Roman"/>
          <w:sz w:val="24"/>
          <w:szCs w:val="24"/>
        </w:rPr>
        <w:t>?</w:t>
      </w:r>
    </w:p>
    <w:p w14:paraId="79E4742D" w14:textId="0E7BF0F7"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Very unlikely</w:t>
      </w:r>
    </w:p>
    <w:p w14:paraId="3D242F9F" w14:textId="4F3D71DD"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Unlikely</w:t>
      </w:r>
    </w:p>
    <w:p w14:paraId="3188ADE5" w14:textId="2E6523A3"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Likely</w:t>
      </w:r>
    </w:p>
    <w:p w14:paraId="600DF7EE" w14:textId="6A560662" w:rsidR="00FE7C00" w:rsidRP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Very likely</w:t>
      </w:r>
      <w:r w:rsidR="00FE7C00">
        <w:rPr>
          <w:rFonts w:ascii="Times New Roman" w:hAnsi="Times New Roman" w:cs="Times New Roman"/>
          <w:sz w:val="24"/>
          <w:szCs w:val="24"/>
        </w:rPr>
        <w:br/>
      </w:r>
    </w:p>
    <w:p w14:paraId="6E1FD630" w14:textId="55F28186" w:rsidR="001C1A72" w:rsidRPr="00BD7381" w:rsidRDefault="001C1A72" w:rsidP="00224EB1">
      <w:pPr>
        <w:pStyle w:val="ListParagraph"/>
        <w:numPr>
          <w:ilvl w:val="0"/>
          <w:numId w:val="30"/>
        </w:numPr>
        <w:spacing w:after="0" w:line="240" w:lineRule="auto"/>
        <w:rPr>
          <w:rFonts w:ascii="Times New Roman" w:hAnsi="Times New Roman" w:cs="Times New Roman"/>
          <w:sz w:val="24"/>
          <w:szCs w:val="24"/>
        </w:rPr>
      </w:pPr>
      <w:r w:rsidRPr="00BD7381">
        <w:rPr>
          <w:rFonts w:ascii="Times New Roman" w:hAnsi="Times New Roman" w:cs="Times New Roman"/>
          <w:b/>
          <w:sz w:val="24"/>
          <w:szCs w:val="24"/>
          <w:u w:val="single"/>
        </w:rPr>
        <w:t>On a school day</w:t>
      </w:r>
      <w:r w:rsidRPr="00BD7381">
        <w:rPr>
          <w:rFonts w:ascii="Times New Roman" w:hAnsi="Times New Roman" w:cs="Times New Roman"/>
          <w:sz w:val="24"/>
          <w:szCs w:val="24"/>
        </w:rPr>
        <w:t>, about how many hours does your youth usually spend watching TV, videos (movies), playing video games or surfing the internet</w:t>
      </w:r>
      <w:r w:rsidR="00CE53D5" w:rsidRPr="00BD7381">
        <w:rPr>
          <w:rFonts w:ascii="Times New Roman" w:hAnsi="Times New Roman" w:cs="Times New Roman"/>
          <w:sz w:val="24"/>
          <w:szCs w:val="24"/>
        </w:rPr>
        <w:t xml:space="preserve"> or using social media</w:t>
      </w:r>
      <w:r w:rsidR="009E12F1" w:rsidRPr="00BD7381">
        <w:rPr>
          <w:rFonts w:ascii="Times New Roman" w:hAnsi="Times New Roman" w:cs="Times New Roman"/>
          <w:sz w:val="24"/>
          <w:szCs w:val="24"/>
        </w:rPr>
        <w:t xml:space="preserve"> (not including media used for classwork)</w:t>
      </w:r>
      <w:r w:rsidRPr="00BD7381">
        <w:rPr>
          <w:rFonts w:ascii="Times New Roman" w:hAnsi="Times New Roman" w:cs="Times New Roman"/>
          <w:sz w:val="24"/>
          <w:szCs w:val="24"/>
        </w:rPr>
        <w:t>?</w:t>
      </w:r>
    </w:p>
    <w:p w14:paraId="32291414" w14:textId="76E44D8E"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 xml:space="preserve">My </w:t>
      </w:r>
      <w:r w:rsidR="000973E8" w:rsidRPr="00BD7381">
        <w:rPr>
          <w:rFonts w:ascii="Times New Roman" w:hAnsi="Times New Roman" w:cs="Times New Roman"/>
          <w:sz w:val="24"/>
          <w:szCs w:val="24"/>
        </w:rPr>
        <w:t>youth</w:t>
      </w:r>
      <w:r w:rsidRPr="00BD7381">
        <w:rPr>
          <w:rFonts w:ascii="Times New Roman" w:hAnsi="Times New Roman" w:cs="Times New Roman"/>
          <w:sz w:val="24"/>
          <w:szCs w:val="24"/>
        </w:rPr>
        <w:t xml:space="preserve"> does not use media on a school night</w:t>
      </w:r>
    </w:p>
    <w:p w14:paraId="2DAC724E" w14:textId="30DAC09B"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Half hour to an hour</w:t>
      </w:r>
    </w:p>
    <w:p w14:paraId="531BB773" w14:textId="4D975CF5"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Between 1 – 2 hours</w:t>
      </w:r>
    </w:p>
    <w:p w14:paraId="42D6016A" w14:textId="65C854B8"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Between 3 – 4 hours</w:t>
      </w:r>
    </w:p>
    <w:p w14:paraId="51670FC7" w14:textId="64D7B139"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More than 4 hours</w:t>
      </w:r>
    </w:p>
    <w:p w14:paraId="1A60A74F" w14:textId="77777777" w:rsidR="00DC6FAD" w:rsidRPr="00BD7381" w:rsidRDefault="00DC6FAD" w:rsidP="00DC6FAD">
      <w:pPr>
        <w:pStyle w:val="ListParagraph"/>
        <w:spacing w:after="0" w:line="240" w:lineRule="auto"/>
        <w:ind w:left="900"/>
        <w:rPr>
          <w:rFonts w:ascii="Times New Roman" w:hAnsi="Times New Roman" w:cs="Times New Roman"/>
          <w:sz w:val="24"/>
          <w:szCs w:val="24"/>
        </w:rPr>
      </w:pPr>
    </w:p>
    <w:p w14:paraId="6D2A13E2" w14:textId="77777777" w:rsidR="001D0A0E" w:rsidRPr="001D0A0E" w:rsidRDefault="001D0A0E" w:rsidP="001D0A0E">
      <w:pPr>
        <w:pStyle w:val="paragraph"/>
        <w:numPr>
          <w:ilvl w:val="0"/>
          <w:numId w:val="49"/>
        </w:numPr>
        <w:spacing w:before="0" w:beforeAutospacing="0" w:after="0" w:afterAutospacing="0"/>
        <w:textAlignment w:val="baseline"/>
        <w:rPr>
          <w:rStyle w:val="normaltextrun"/>
          <w:b/>
          <w:i/>
        </w:rPr>
      </w:pPr>
      <w:r w:rsidRPr="001D0A0E">
        <w:rPr>
          <w:rStyle w:val="normaltextrun"/>
          <w:b/>
          <w:i/>
        </w:rPr>
        <w:t>PTIM</w:t>
      </w:r>
      <w:r w:rsidRPr="001D0A0E">
        <w:rPr>
          <w:rStyle w:val="apple-converted-space"/>
          <w:b/>
          <w:i/>
        </w:rPr>
        <w:t> </w:t>
      </w:r>
      <w:r w:rsidRPr="001D0A0E">
        <w:rPr>
          <w:rStyle w:val="normaltextrun"/>
          <w:b/>
          <w:i/>
        </w:rPr>
        <w:t>(Parent Teacher Involvement Measure from Fast Track project)</w:t>
      </w:r>
    </w:p>
    <w:p w14:paraId="140298A5" w14:textId="77777777" w:rsidR="001D0A0E" w:rsidRDefault="001D0A0E" w:rsidP="00FC3A32">
      <w:pPr>
        <w:contextualSpacing/>
        <w:rPr>
          <w:rFonts w:ascii="Times New Roman" w:eastAsia="Times New Roman" w:hAnsi="Times New Roman" w:cs="Times New Roman"/>
          <w:b/>
          <w:i/>
          <w:sz w:val="24"/>
          <w:szCs w:val="24"/>
        </w:rPr>
      </w:pPr>
    </w:p>
    <w:p w14:paraId="5334FD2E" w14:textId="33CB2977" w:rsidR="00FC3A32" w:rsidRPr="00BD7381" w:rsidRDefault="00FC3A32" w:rsidP="00FC3A32">
      <w:pPr>
        <w:contextualSpacing/>
        <w:rPr>
          <w:rFonts w:ascii="Times New Roman" w:eastAsia="Times New Roman" w:hAnsi="Times New Roman" w:cs="Times New Roman"/>
          <w:b/>
          <w:sz w:val="24"/>
          <w:szCs w:val="24"/>
          <w:u w:val="single"/>
        </w:rPr>
      </w:pPr>
      <w:r w:rsidRPr="00BD7381">
        <w:rPr>
          <w:rFonts w:ascii="Times New Roman" w:eastAsia="Times New Roman" w:hAnsi="Times New Roman" w:cs="Times New Roman"/>
          <w:b/>
          <w:i/>
          <w:sz w:val="24"/>
          <w:szCs w:val="24"/>
        </w:rPr>
        <w:lastRenderedPageBreak/>
        <w:t>Th</w:t>
      </w:r>
      <w:r>
        <w:rPr>
          <w:rFonts w:ascii="Times New Roman" w:eastAsia="Times New Roman" w:hAnsi="Times New Roman" w:cs="Times New Roman"/>
          <w:b/>
          <w:i/>
          <w:sz w:val="24"/>
          <w:szCs w:val="24"/>
        </w:rPr>
        <w:t xml:space="preserve">is section asks questions about the support you provide </w:t>
      </w:r>
      <w:r w:rsidRPr="00BD7381">
        <w:rPr>
          <w:rFonts w:ascii="Times New Roman" w:eastAsia="Times New Roman" w:hAnsi="Times New Roman" w:cs="Times New Roman"/>
          <w:b/>
          <w:i/>
          <w:sz w:val="24"/>
          <w:szCs w:val="24"/>
        </w:rPr>
        <w:t xml:space="preserve">your youth </w:t>
      </w:r>
      <w:r>
        <w:rPr>
          <w:rFonts w:ascii="Times New Roman" w:eastAsia="Times New Roman" w:hAnsi="Times New Roman" w:cs="Times New Roman"/>
          <w:b/>
          <w:i/>
          <w:sz w:val="24"/>
          <w:szCs w:val="24"/>
        </w:rPr>
        <w:t xml:space="preserve">with things such as goal setting, and involvement </w:t>
      </w:r>
      <w:r w:rsidRPr="00BD7381">
        <w:rPr>
          <w:rFonts w:ascii="Times New Roman" w:eastAsia="Times New Roman" w:hAnsi="Times New Roman" w:cs="Times New Roman"/>
          <w:b/>
          <w:i/>
          <w:sz w:val="24"/>
          <w:szCs w:val="24"/>
        </w:rPr>
        <w:t xml:space="preserve">in </w:t>
      </w:r>
      <w:r>
        <w:rPr>
          <w:rFonts w:ascii="Times New Roman" w:eastAsia="Times New Roman" w:hAnsi="Times New Roman" w:cs="Times New Roman"/>
          <w:b/>
          <w:i/>
          <w:sz w:val="24"/>
          <w:szCs w:val="24"/>
        </w:rPr>
        <w:t xml:space="preserve">activities in </w:t>
      </w:r>
      <w:r w:rsidRPr="00BD7381">
        <w:rPr>
          <w:rFonts w:ascii="Times New Roman" w:eastAsia="Times New Roman" w:hAnsi="Times New Roman" w:cs="Times New Roman"/>
          <w:b/>
          <w:i/>
          <w:sz w:val="24"/>
          <w:szCs w:val="24"/>
        </w:rPr>
        <w:t xml:space="preserve">the community or at school. </w:t>
      </w:r>
      <w:r>
        <w:rPr>
          <w:rFonts w:ascii="Times New Roman" w:eastAsia="Times New Roman" w:hAnsi="Times New Roman" w:cs="Times New Roman"/>
          <w:b/>
          <w:i/>
          <w:sz w:val="24"/>
          <w:szCs w:val="24"/>
        </w:rPr>
        <w:t>How muc</w:t>
      </w:r>
      <w:r w:rsidR="001F038A">
        <w:rPr>
          <w:rFonts w:ascii="Times New Roman" w:eastAsia="Times New Roman" w:hAnsi="Times New Roman" w:cs="Times New Roman"/>
          <w:b/>
          <w:i/>
          <w:sz w:val="24"/>
          <w:szCs w:val="24"/>
        </w:rPr>
        <w:t xml:space="preserve">h do you agree or disagree that you have taken steps to support </w:t>
      </w:r>
      <w:r>
        <w:rPr>
          <w:rFonts w:ascii="Times New Roman" w:eastAsia="Times New Roman" w:hAnsi="Times New Roman" w:cs="Times New Roman"/>
          <w:b/>
          <w:i/>
          <w:sz w:val="24"/>
          <w:szCs w:val="24"/>
        </w:rPr>
        <w:t>your yout</w:t>
      </w:r>
      <w:r w:rsidR="001F038A">
        <w:rPr>
          <w:rFonts w:ascii="Times New Roman" w:eastAsia="Times New Roman" w:hAnsi="Times New Roman" w:cs="Times New Roman"/>
          <w:b/>
          <w:i/>
          <w:sz w:val="24"/>
          <w:szCs w:val="24"/>
        </w:rPr>
        <w:t>h in the following</w:t>
      </w:r>
      <w:r>
        <w:rPr>
          <w:rFonts w:ascii="Times New Roman" w:eastAsia="Times New Roman" w:hAnsi="Times New Roman" w:cs="Times New Roman"/>
          <w:b/>
          <w:i/>
          <w:sz w:val="24"/>
          <w:szCs w:val="24"/>
        </w:rPr>
        <w:t xml:space="preserve"> areas</w:t>
      </w:r>
      <w:r w:rsidRPr="00BD7381">
        <w:rPr>
          <w:rFonts w:ascii="Times New Roman" w:eastAsia="Times New Roman" w:hAnsi="Times New Roman" w:cs="Times New Roman"/>
          <w:b/>
          <w:i/>
          <w:sz w:val="24"/>
          <w:szCs w:val="24"/>
        </w:rPr>
        <w:t xml:space="preserve"> over the </w:t>
      </w:r>
      <w:r w:rsidRPr="00BD7381">
        <w:rPr>
          <w:rFonts w:ascii="Times New Roman" w:eastAsia="Times New Roman" w:hAnsi="Times New Roman" w:cs="Times New Roman"/>
          <w:b/>
          <w:sz w:val="24"/>
          <w:szCs w:val="24"/>
          <w:u w:val="single"/>
        </w:rPr>
        <w:t>last three months?</w:t>
      </w:r>
    </w:p>
    <w:p w14:paraId="6A70A6BC" w14:textId="77777777" w:rsidR="00D364E9" w:rsidRPr="00BD7381" w:rsidRDefault="00D364E9" w:rsidP="00D364E9">
      <w:pPr>
        <w:contextualSpacing/>
        <w:rPr>
          <w:rFonts w:ascii="Times New Roman" w:eastAsia="Times New Roman" w:hAnsi="Times New Roman" w:cs="Times New Roman"/>
          <w:b/>
          <w:sz w:val="24"/>
          <w:szCs w:val="24"/>
          <w:u w:val="single"/>
        </w:rPr>
      </w:pPr>
    </w:p>
    <w:p w14:paraId="2FC9084A" w14:textId="6A376108" w:rsidR="00D364E9" w:rsidRPr="00896720" w:rsidRDefault="00D364E9" w:rsidP="00D364E9">
      <w:pPr>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 xml:space="preserve">In the </w:t>
      </w:r>
      <w:r w:rsidRPr="00896720">
        <w:rPr>
          <w:rFonts w:ascii="Times New Roman" w:eastAsia="Times New Roman" w:hAnsi="Times New Roman" w:cs="Times New Roman"/>
          <w:b/>
          <w:sz w:val="24"/>
          <w:szCs w:val="24"/>
          <w:u w:val="single"/>
        </w:rPr>
        <w:t>last three months</w:t>
      </w:r>
      <w:r w:rsidRPr="00896720">
        <w:rPr>
          <w:rFonts w:ascii="Times New Roman" w:eastAsia="Times New Roman" w:hAnsi="Times New Roman" w:cs="Times New Roman"/>
          <w:b/>
          <w:sz w:val="24"/>
          <w:szCs w:val="24"/>
        </w:rPr>
        <w:t xml:space="preserve">, </w:t>
      </w:r>
      <w:r w:rsidR="008253B2" w:rsidRPr="00896720">
        <w:rPr>
          <w:rFonts w:ascii="Times New Roman" w:eastAsia="Times New Roman" w:hAnsi="Times New Roman" w:cs="Times New Roman"/>
          <w:b/>
          <w:sz w:val="24"/>
          <w:szCs w:val="24"/>
        </w:rPr>
        <w:t xml:space="preserve">I have </w:t>
      </w:r>
      <w:r w:rsidRPr="00896720">
        <w:rPr>
          <w:rFonts w:ascii="Times New Roman" w:eastAsia="Times New Roman" w:hAnsi="Times New Roman" w:cs="Times New Roman"/>
          <w:b/>
          <w:sz w:val="24"/>
          <w:szCs w:val="24"/>
        </w:rPr>
        <w:t xml:space="preserve">taken steps to support </w:t>
      </w:r>
      <w:r w:rsidR="008253B2" w:rsidRPr="00896720">
        <w:rPr>
          <w:rFonts w:ascii="Times New Roman" w:eastAsia="Times New Roman" w:hAnsi="Times New Roman" w:cs="Times New Roman"/>
          <w:b/>
          <w:sz w:val="24"/>
          <w:szCs w:val="24"/>
        </w:rPr>
        <w:t xml:space="preserve">my </w:t>
      </w:r>
      <w:r w:rsidR="000973E8" w:rsidRPr="00896720">
        <w:rPr>
          <w:rFonts w:ascii="Times New Roman" w:eastAsia="Times New Roman" w:hAnsi="Times New Roman" w:cs="Times New Roman"/>
          <w:b/>
          <w:sz w:val="24"/>
          <w:szCs w:val="24"/>
        </w:rPr>
        <w:t>youth</w:t>
      </w:r>
      <w:r w:rsidRPr="00896720">
        <w:rPr>
          <w:rFonts w:ascii="Times New Roman" w:eastAsia="Times New Roman" w:hAnsi="Times New Roman" w:cs="Times New Roman"/>
          <w:b/>
          <w:sz w:val="24"/>
          <w:szCs w:val="24"/>
        </w:rPr>
        <w:t xml:space="preserve"> to…</w:t>
      </w:r>
    </w:p>
    <w:p w14:paraId="0ED60A5F" w14:textId="77777777" w:rsidR="00C92F06" w:rsidRPr="00BD7381" w:rsidRDefault="00C92F06" w:rsidP="00C92F06">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0A921AC2" w14:textId="77777777" w:rsidR="008253B2" w:rsidRPr="00BD7381" w:rsidRDefault="008253B2" w:rsidP="008253B2">
      <w:pPr>
        <w:pStyle w:val="paragraph"/>
        <w:spacing w:before="0" w:beforeAutospacing="0" w:after="0" w:afterAutospacing="0"/>
        <w:ind w:firstLine="360"/>
        <w:textAlignment w:val="baseline"/>
        <w:rPr>
          <w:rStyle w:val="normaltextrun"/>
          <w:b/>
          <w:bCs/>
        </w:rPr>
      </w:pPr>
    </w:p>
    <w:p w14:paraId="645D2F5D" w14:textId="7A9179A9" w:rsidR="00D364E9" w:rsidRPr="00BD7381" w:rsidRDefault="00D364E9" w:rsidP="00224EB1">
      <w:pPr>
        <w:pStyle w:val="ListParagraph"/>
        <w:numPr>
          <w:ilvl w:val="0"/>
          <w:numId w:val="22"/>
        </w:numPr>
        <w:tabs>
          <w:tab w:val="clear" w:pos="1440"/>
          <w:tab w:val="num" w:pos="360"/>
        </w:tabs>
        <w:spacing w:after="0" w:line="240" w:lineRule="auto"/>
        <w:ind w:hanging="14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w:t>
      </w:r>
      <w:r w:rsidR="00302497"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develop a study and homework plan ___</w:t>
      </w:r>
    </w:p>
    <w:p w14:paraId="65EF00BD" w14:textId="77777777" w:rsidR="00D364E9" w:rsidRPr="00BD7381" w:rsidRDefault="00D364E9" w:rsidP="00224EB1">
      <w:pPr>
        <w:numPr>
          <w:ilvl w:val="0"/>
          <w:numId w:val="22"/>
        </w:numPr>
        <w:tabs>
          <w:tab w:val="clear" w:pos="1440"/>
        </w:tabs>
        <w:spacing w:after="0"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find ways to be involved in school activities ___</w:t>
      </w:r>
    </w:p>
    <w:p w14:paraId="1CFC3977" w14:textId="39F53FAE"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find ways to get involved in volunteer activities in the community ___</w:t>
      </w:r>
    </w:p>
    <w:p w14:paraId="133545CD" w14:textId="77777777"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make goals for the school year ___</w:t>
      </w:r>
    </w:p>
    <w:p w14:paraId="7DC38C75" w14:textId="193FA0FD" w:rsidR="00D364E9" w:rsidRPr="00BD7381" w:rsidRDefault="00FC3A32"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64E9" w:rsidRPr="00BD7381">
        <w:rPr>
          <w:rFonts w:ascii="Times New Roman" w:eastAsia="Times New Roman" w:hAnsi="Times New Roman" w:cs="Times New Roman"/>
          <w:sz w:val="24"/>
          <w:szCs w:val="24"/>
        </w:rPr>
        <w:t xml:space="preserve"> meet deadlines ___</w:t>
      </w:r>
    </w:p>
    <w:p w14:paraId="51F04D2E" w14:textId="526F4903"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participate in leadership roles in school or in the community ___</w:t>
      </w:r>
    </w:p>
    <w:p w14:paraId="0ACDAE1D" w14:textId="77777777"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focus on doing her/his best ____</w:t>
      </w:r>
    </w:p>
    <w:p w14:paraId="42FB60FC" w14:textId="30356CC9" w:rsidR="009E12F1" w:rsidRPr="00BD7381" w:rsidRDefault="00D364E9" w:rsidP="00224EB1">
      <w:pPr>
        <w:numPr>
          <w:ilvl w:val="0"/>
          <w:numId w:val="22"/>
        </w:numPr>
        <w:tabs>
          <w:tab w:val="clear" w:pos="1440"/>
        </w:tabs>
        <w:spacing w:line="240" w:lineRule="auto"/>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302497"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 xml:space="preserve">develop a schedule for completing homework </w:t>
      </w:r>
      <w:r w:rsidR="00C92F06" w:rsidRPr="00BD7381">
        <w:rPr>
          <w:rFonts w:ascii="Times New Roman" w:eastAsia="Times New Roman" w:hAnsi="Times New Roman" w:cs="Times New Roman"/>
          <w:sz w:val="24"/>
          <w:szCs w:val="24"/>
        </w:rPr>
        <w:t>and school projects on time ___</w:t>
      </w:r>
    </w:p>
    <w:p w14:paraId="7DB5B455" w14:textId="6704ECC0" w:rsidR="0002289A" w:rsidRPr="00BD7381" w:rsidRDefault="0016197E" w:rsidP="009E12F1">
      <w:pPr>
        <w:spacing w:after="0" w:line="240" w:lineRule="auto"/>
        <w:ind w:firstLine="45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p>
    <w:p w14:paraId="7389C08C" w14:textId="1D126782" w:rsidR="001D0A0E" w:rsidRDefault="00192114" w:rsidP="00250CE4">
      <w:pPr>
        <w:spacing w:after="0" w:line="240" w:lineRule="auto"/>
        <w:rPr>
          <w:rFonts w:ascii="Times New Roman" w:hAnsi="Times New Roman" w:cs="Times New Roman"/>
          <w:b/>
          <w:i/>
          <w:sz w:val="24"/>
          <w:szCs w:val="24"/>
        </w:rPr>
      </w:pPr>
      <w:r>
        <w:rPr>
          <w:rFonts w:ascii="Times New Roman" w:hAnsi="Times New Roman" w:cs="Times New Roman"/>
          <w:b/>
          <w:i/>
          <w:sz w:val="24"/>
          <w:szCs w:val="24"/>
        </w:rPr>
        <w:t>PTIM or School Engagement Scale?</w:t>
      </w:r>
    </w:p>
    <w:p w14:paraId="166739D8" w14:textId="24B29EFB" w:rsidR="009E12F1" w:rsidRDefault="00643E8E" w:rsidP="00250CE4">
      <w:pPr>
        <w:spacing w:after="0" w:line="240" w:lineRule="auto"/>
        <w:rPr>
          <w:rFonts w:ascii="Times New Roman" w:hAnsi="Times New Roman" w:cs="Times New Roman"/>
          <w:b/>
          <w:i/>
          <w:sz w:val="24"/>
          <w:szCs w:val="24"/>
        </w:rPr>
      </w:pPr>
      <w:r w:rsidRPr="00BD7381">
        <w:rPr>
          <w:rFonts w:ascii="Times New Roman" w:hAnsi="Times New Roman" w:cs="Times New Roman"/>
          <w:b/>
          <w:i/>
          <w:sz w:val="24"/>
          <w:szCs w:val="24"/>
        </w:rPr>
        <w:t>This section has to do with your relationship with your youths’ school</w:t>
      </w:r>
      <w:r w:rsidR="006011E9" w:rsidRPr="00BD7381">
        <w:rPr>
          <w:rFonts w:ascii="Times New Roman" w:hAnsi="Times New Roman" w:cs="Times New Roman"/>
          <w:b/>
          <w:i/>
          <w:sz w:val="24"/>
          <w:szCs w:val="24"/>
        </w:rPr>
        <w:t>,</w:t>
      </w:r>
      <w:r w:rsidRPr="00BD7381">
        <w:rPr>
          <w:rFonts w:ascii="Times New Roman" w:hAnsi="Times New Roman" w:cs="Times New Roman"/>
          <w:b/>
          <w:i/>
          <w:sz w:val="24"/>
          <w:szCs w:val="24"/>
        </w:rPr>
        <w:t xml:space="preserve"> the education system, the teachers, administrators, and staff. Answer how much you agree or disagree with each statement and whether or not you have taken active steps in these areas</w:t>
      </w:r>
      <w:r w:rsidR="00586101">
        <w:rPr>
          <w:rFonts w:ascii="Times New Roman" w:hAnsi="Times New Roman" w:cs="Times New Roman"/>
          <w:b/>
          <w:i/>
          <w:sz w:val="24"/>
          <w:szCs w:val="24"/>
        </w:rPr>
        <w:t>.</w:t>
      </w:r>
    </w:p>
    <w:p w14:paraId="111EA08D" w14:textId="77777777" w:rsidR="0066421D" w:rsidRPr="00BD7381" w:rsidRDefault="0066421D" w:rsidP="00250CE4">
      <w:pPr>
        <w:spacing w:after="0" w:line="240" w:lineRule="auto"/>
        <w:rPr>
          <w:rFonts w:ascii="Times New Roman" w:hAnsi="Times New Roman" w:cs="Times New Roman"/>
          <w:b/>
          <w:sz w:val="24"/>
          <w:szCs w:val="24"/>
          <w:u w:val="single"/>
        </w:rPr>
      </w:pPr>
    </w:p>
    <w:p w14:paraId="6F28F3D2" w14:textId="77777777" w:rsidR="0066421D" w:rsidRPr="00BD7381" w:rsidRDefault="0066421D"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1632C5F9" w14:textId="77777777" w:rsidR="00250CE4" w:rsidRPr="00BD7381" w:rsidRDefault="00250CE4" w:rsidP="008253B2">
      <w:pPr>
        <w:spacing w:after="0"/>
        <w:rPr>
          <w:rFonts w:ascii="Times New Roman" w:eastAsia="Times New Roman" w:hAnsi="Times New Roman" w:cs="Times New Roman"/>
          <w:b/>
          <w:i/>
          <w:sz w:val="24"/>
          <w:szCs w:val="24"/>
        </w:rPr>
      </w:pPr>
    </w:p>
    <w:p w14:paraId="5E8C103A" w14:textId="4C55FA4A" w:rsidR="00C16F05" w:rsidRPr="00896720" w:rsidRDefault="00592F2F" w:rsidP="008253B2">
      <w:pPr>
        <w:spacing w:after="0"/>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In</w:t>
      </w:r>
      <w:r w:rsidR="00586101">
        <w:rPr>
          <w:rFonts w:ascii="Times New Roman" w:eastAsia="Times New Roman" w:hAnsi="Times New Roman" w:cs="Times New Roman"/>
          <w:b/>
          <w:sz w:val="24"/>
          <w:szCs w:val="24"/>
        </w:rPr>
        <w:t xml:space="preserve"> general, I</w:t>
      </w:r>
      <w:r w:rsidRPr="00896720">
        <w:rPr>
          <w:rFonts w:ascii="Times New Roman" w:eastAsia="Times New Roman" w:hAnsi="Times New Roman" w:cs="Times New Roman"/>
          <w:b/>
          <w:sz w:val="24"/>
          <w:szCs w:val="24"/>
        </w:rPr>
        <w:t xml:space="preserve"> </w:t>
      </w:r>
      <w:r w:rsidR="007A5840">
        <w:rPr>
          <w:rFonts w:ascii="Times New Roman" w:eastAsia="Times New Roman" w:hAnsi="Times New Roman" w:cs="Times New Roman"/>
          <w:b/>
          <w:sz w:val="24"/>
          <w:szCs w:val="24"/>
        </w:rPr>
        <w:t>make an effort to</w:t>
      </w:r>
      <w:r w:rsidR="001C50B9">
        <w:rPr>
          <w:rFonts w:ascii="Times New Roman" w:eastAsia="Times New Roman" w:hAnsi="Times New Roman" w:cs="Times New Roman"/>
          <w:b/>
          <w:sz w:val="24"/>
          <w:szCs w:val="24"/>
        </w:rPr>
        <w:t xml:space="preserve"> </w:t>
      </w:r>
      <w:r w:rsidR="00C16F05" w:rsidRPr="00896720">
        <w:rPr>
          <w:rFonts w:ascii="Times New Roman" w:eastAsia="Times New Roman" w:hAnsi="Times New Roman" w:cs="Times New Roman"/>
          <w:b/>
          <w:sz w:val="24"/>
          <w:szCs w:val="24"/>
        </w:rPr>
        <w:t>…</w:t>
      </w:r>
    </w:p>
    <w:p w14:paraId="1DF92496" w14:textId="5F01EC01" w:rsidR="006C29B5" w:rsidRPr="0066421D" w:rsidRDefault="006C29B5"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ab/>
      </w:r>
    </w:p>
    <w:p w14:paraId="0370522C" w14:textId="41FC8366" w:rsidR="00C16F05" w:rsidRPr="00BD7381" w:rsidRDefault="00C16F05" w:rsidP="00224EB1">
      <w:pPr>
        <w:numPr>
          <w:ilvl w:val="0"/>
          <w:numId w:val="20"/>
        </w:numPr>
        <w:tabs>
          <w:tab w:val="clear" w:pos="1440"/>
          <w:tab w:val="num" w:pos="360"/>
        </w:tabs>
        <w:spacing w:after="0"/>
        <w:ind w:hanging="144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get to know the school staff and administration ___ </w:t>
      </w:r>
    </w:p>
    <w:p w14:paraId="070D1F48" w14:textId="22668444"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get to know </w:t>
      </w:r>
      <w:r w:rsidR="00554BEF">
        <w:rPr>
          <w:rFonts w:ascii="Times New Roman" w:eastAsia="Times New Roman" w:hAnsi="Times New Roman" w:cs="Times New Roman"/>
          <w:sz w:val="24"/>
          <w:szCs w:val="24"/>
        </w:rPr>
        <w:t xml:space="preserve">at least one of </w:t>
      </w:r>
      <w:r w:rsidRPr="00BD7381">
        <w:rPr>
          <w:rFonts w:ascii="Times New Roman" w:eastAsia="Times New Roman" w:hAnsi="Times New Roman" w:cs="Times New Roman"/>
          <w:sz w:val="24"/>
          <w:szCs w:val="24"/>
        </w:rPr>
        <w:t xml:space="preserve">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teacher ____ </w:t>
      </w:r>
    </w:p>
    <w:p w14:paraId="1D75B09A" w14:textId="09C74566"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E10427">
        <w:rPr>
          <w:rFonts w:ascii="Times New Roman" w:eastAsia="Times New Roman" w:hAnsi="Times New Roman" w:cs="Times New Roman"/>
          <w:sz w:val="24"/>
          <w:szCs w:val="24"/>
        </w:rPr>
        <w:t xml:space="preserve">understand </w:t>
      </w:r>
      <w:r w:rsidRPr="00BD7381">
        <w:rPr>
          <w:rFonts w:ascii="Times New Roman" w:eastAsia="Times New Roman" w:hAnsi="Times New Roman" w:cs="Times New Roman"/>
          <w:sz w:val="24"/>
          <w:szCs w:val="24"/>
        </w:rPr>
        <w:t xml:space="preserve">the school’s rules and policies ____ </w:t>
      </w:r>
    </w:p>
    <w:p w14:paraId="4704B433" w14:textId="345289A1" w:rsidR="00C16F05" w:rsidRPr="00BD7381" w:rsidRDefault="001F038A"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learn</w:t>
      </w:r>
      <w:r w:rsidR="00C16F05" w:rsidRPr="00BD7381">
        <w:rPr>
          <w:rFonts w:ascii="Times New Roman" w:eastAsia="Times New Roman" w:hAnsi="Times New Roman" w:cs="Times New Roman"/>
          <w:sz w:val="24"/>
          <w:szCs w:val="24"/>
        </w:rPr>
        <w:t xml:space="preserve"> about my rights as a parent ____ </w:t>
      </w:r>
    </w:p>
    <w:p w14:paraId="1A81E178" w14:textId="137F84BE" w:rsidR="00C16F05" w:rsidRPr="00BD7381" w:rsidRDefault="007B789F"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6F05" w:rsidRPr="00BD7381">
        <w:rPr>
          <w:rFonts w:ascii="Times New Roman" w:eastAsia="Times New Roman" w:hAnsi="Times New Roman" w:cs="Times New Roman"/>
          <w:sz w:val="24"/>
          <w:szCs w:val="24"/>
        </w:rPr>
        <w:t>learn about the education system in this state ____</w:t>
      </w:r>
    </w:p>
    <w:p w14:paraId="03B38360" w14:textId="7CFE0386"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understand </w:t>
      </w:r>
      <w:r w:rsidR="006011E9" w:rsidRPr="00BD7381">
        <w:rPr>
          <w:rFonts w:ascii="Times New Roman" w:eastAsia="Times New Roman" w:hAnsi="Times New Roman" w:cs="Times New Roman"/>
          <w:sz w:val="24"/>
          <w:szCs w:val="24"/>
        </w:rPr>
        <w:t xml:space="preserve">the </w:t>
      </w:r>
      <w:r w:rsidRPr="00BD7381">
        <w:rPr>
          <w:rFonts w:ascii="Times New Roman" w:eastAsia="Times New Roman" w:hAnsi="Times New Roman" w:cs="Times New Roman"/>
          <w:sz w:val="24"/>
          <w:szCs w:val="24"/>
        </w:rPr>
        <w:t>diffe</w:t>
      </w:r>
      <w:r w:rsidR="0002289A" w:rsidRPr="00BD7381">
        <w:rPr>
          <w:rFonts w:ascii="Times New Roman" w:eastAsia="Times New Roman" w:hAnsi="Times New Roman" w:cs="Times New Roman"/>
          <w:sz w:val="24"/>
          <w:szCs w:val="24"/>
        </w:rPr>
        <w:t xml:space="preserve">rence between </w:t>
      </w:r>
      <w:r w:rsidR="008253B2" w:rsidRPr="00BD7381">
        <w:rPr>
          <w:rFonts w:ascii="Times New Roman" w:eastAsia="Times New Roman" w:hAnsi="Times New Roman" w:cs="Times New Roman"/>
          <w:sz w:val="24"/>
          <w:szCs w:val="24"/>
        </w:rPr>
        <w:t xml:space="preserve">earning a </w:t>
      </w:r>
      <w:proofErr w:type="gramStart"/>
      <w:r w:rsidR="008253B2" w:rsidRPr="00BD7381">
        <w:rPr>
          <w:rFonts w:ascii="Times New Roman" w:eastAsia="Times New Roman" w:hAnsi="Times New Roman" w:cs="Times New Roman"/>
          <w:sz w:val="24"/>
          <w:szCs w:val="24"/>
        </w:rPr>
        <w:t>GED,  graduating</w:t>
      </w:r>
      <w:proofErr w:type="gramEnd"/>
      <w:r w:rsidR="008253B2" w:rsidRPr="00BD7381">
        <w:rPr>
          <w:rFonts w:ascii="Times New Roman" w:eastAsia="Times New Roman" w:hAnsi="Times New Roman" w:cs="Times New Roman"/>
          <w:sz w:val="24"/>
          <w:szCs w:val="24"/>
        </w:rPr>
        <w:t xml:space="preserve"> with </w:t>
      </w:r>
      <w:r w:rsidR="00087B08" w:rsidRPr="00BD7381">
        <w:rPr>
          <w:rFonts w:ascii="Times New Roman" w:eastAsia="Times New Roman" w:hAnsi="Times New Roman" w:cs="Times New Roman"/>
          <w:sz w:val="24"/>
          <w:szCs w:val="24"/>
        </w:rPr>
        <w:t>a</w:t>
      </w:r>
      <w:r w:rsidR="0002289A" w:rsidRPr="00BD7381">
        <w:rPr>
          <w:rFonts w:ascii="Times New Roman" w:eastAsia="Times New Roman" w:hAnsi="Times New Roman" w:cs="Times New Roman"/>
          <w:sz w:val="24"/>
          <w:szCs w:val="24"/>
        </w:rPr>
        <w:t xml:space="preserve"> standard high school diploma</w:t>
      </w:r>
      <w:r w:rsidRPr="00BD7381">
        <w:rPr>
          <w:rFonts w:ascii="Times New Roman" w:eastAsia="Times New Roman" w:hAnsi="Times New Roman" w:cs="Times New Roman"/>
          <w:sz w:val="24"/>
          <w:szCs w:val="24"/>
        </w:rPr>
        <w:t>, or with an I</w:t>
      </w:r>
      <w:r w:rsidR="00087B08" w:rsidRPr="00BD7381">
        <w:rPr>
          <w:rFonts w:ascii="Times New Roman" w:eastAsia="Times New Roman" w:hAnsi="Times New Roman" w:cs="Times New Roman"/>
          <w:sz w:val="24"/>
          <w:szCs w:val="24"/>
        </w:rPr>
        <w:t xml:space="preserve">nternational </w:t>
      </w:r>
      <w:r w:rsidRPr="00BD7381">
        <w:rPr>
          <w:rFonts w:ascii="Times New Roman" w:eastAsia="Times New Roman" w:hAnsi="Times New Roman" w:cs="Times New Roman"/>
          <w:sz w:val="24"/>
          <w:szCs w:val="24"/>
        </w:rPr>
        <w:t>H</w:t>
      </w:r>
      <w:r w:rsidR="00087B08" w:rsidRPr="00BD7381">
        <w:rPr>
          <w:rFonts w:ascii="Times New Roman" w:eastAsia="Times New Roman" w:hAnsi="Times New Roman" w:cs="Times New Roman"/>
          <w:sz w:val="24"/>
          <w:szCs w:val="24"/>
        </w:rPr>
        <w:t xml:space="preserve">igh </w:t>
      </w:r>
      <w:r w:rsidRPr="00BD7381">
        <w:rPr>
          <w:rFonts w:ascii="Times New Roman" w:eastAsia="Times New Roman" w:hAnsi="Times New Roman" w:cs="Times New Roman"/>
          <w:sz w:val="24"/>
          <w:szCs w:val="24"/>
        </w:rPr>
        <w:t>S</w:t>
      </w:r>
      <w:r w:rsidR="00087B08" w:rsidRPr="00BD7381">
        <w:rPr>
          <w:rFonts w:ascii="Times New Roman" w:eastAsia="Times New Roman" w:hAnsi="Times New Roman" w:cs="Times New Roman"/>
          <w:sz w:val="24"/>
          <w:szCs w:val="24"/>
        </w:rPr>
        <w:t>chool</w:t>
      </w:r>
      <w:r w:rsidRPr="00BD7381">
        <w:rPr>
          <w:rFonts w:ascii="Times New Roman" w:eastAsia="Times New Roman" w:hAnsi="Times New Roman" w:cs="Times New Roman"/>
          <w:sz w:val="24"/>
          <w:szCs w:val="24"/>
        </w:rPr>
        <w:t xml:space="preserve"> </w:t>
      </w:r>
      <w:r w:rsidR="00087B08" w:rsidRPr="00BD7381">
        <w:rPr>
          <w:rFonts w:ascii="Times New Roman" w:eastAsia="Times New Roman" w:hAnsi="Times New Roman" w:cs="Times New Roman"/>
          <w:sz w:val="24"/>
          <w:szCs w:val="24"/>
        </w:rPr>
        <w:t xml:space="preserve">or </w:t>
      </w:r>
      <w:r w:rsidRPr="00BD7381">
        <w:rPr>
          <w:rFonts w:ascii="Times New Roman" w:eastAsia="Times New Roman" w:hAnsi="Times New Roman" w:cs="Times New Roman"/>
          <w:sz w:val="24"/>
          <w:szCs w:val="24"/>
        </w:rPr>
        <w:t>I</w:t>
      </w:r>
      <w:r w:rsidR="00087B08" w:rsidRPr="00BD7381">
        <w:rPr>
          <w:rFonts w:ascii="Times New Roman" w:eastAsia="Times New Roman" w:hAnsi="Times New Roman" w:cs="Times New Roman"/>
          <w:sz w:val="24"/>
          <w:szCs w:val="24"/>
        </w:rPr>
        <w:t xml:space="preserve">nternational </w:t>
      </w:r>
      <w:r w:rsidRPr="00BD7381">
        <w:rPr>
          <w:rFonts w:ascii="Times New Roman" w:eastAsia="Times New Roman" w:hAnsi="Times New Roman" w:cs="Times New Roman"/>
          <w:sz w:val="24"/>
          <w:szCs w:val="24"/>
        </w:rPr>
        <w:t>B</w:t>
      </w:r>
      <w:r w:rsidR="00087B08" w:rsidRPr="00BD7381">
        <w:rPr>
          <w:rFonts w:ascii="Times New Roman" w:eastAsia="Times New Roman" w:hAnsi="Times New Roman" w:cs="Times New Roman"/>
          <w:sz w:val="24"/>
          <w:szCs w:val="24"/>
        </w:rPr>
        <w:t>accalaureate diploma</w:t>
      </w:r>
      <w:r w:rsidRPr="00BD7381">
        <w:rPr>
          <w:rFonts w:ascii="Times New Roman" w:eastAsia="Times New Roman" w:hAnsi="Times New Roman" w:cs="Times New Roman"/>
          <w:sz w:val="24"/>
          <w:szCs w:val="24"/>
        </w:rPr>
        <w:t xml:space="preserve">, etc. ____ </w:t>
      </w:r>
    </w:p>
    <w:p w14:paraId="27765501" w14:textId="35CF5F24"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get involved in school activities, the classroom, and/or in other ways</w:t>
      </w:r>
      <w:r w:rsidR="004F2D96">
        <w:rPr>
          <w:rFonts w:ascii="Times New Roman" w:eastAsia="Times New Roman" w:hAnsi="Times New Roman" w:cs="Times New Roman"/>
          <w:sz w:val="24"/>
          <w:szCs w:val="24"/>
        </w:rPr>
        <w:t xml:space="preserve"> (i.e., parent organizations, volunteering, etc.)</w:t>
      </w:r>
      <w:r w:rsidRPr="00BD7381">
        <w:rPr>
          <w:rFonts w:ascii="Times New Roman" w:eastAsia="Times New Roman" w:hAnsi="Times New Roman" w:cs="Times New Roman"/>
          <w:sz w:val="24"/>
          <w:szCs w:val="24"/>
        </w:rPr>
        <w:t xml:space="preserve"> ____ </w:t>
      </w:r>
    </w:p>
    <w:p w14:paraId="01A7D704" w14:textId="45714128" w:rsidR="00C16F05"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have conversations with other parents </w:t>
      </w:r>
      <w:r w:rsidR="002C1949">
        <w:rPr>
          <w:rFonts w:ascii="Times New Roman" w:eastAsia="Times New Roman" w:hAnsi="Times New Roman" w:cs="Times New Roman"/>
          <w:sz w:val="24"/>
          <w:szCs w:val="24"/>
        </w:rPr>
        <w:t>to get information or learn about resources at the school</w:t>
      </w:r>
      <w:r w:rsidRPr="00BD7381">
        <w:rPr>
          <w:rFonts w:ascii="Times New Roman" w:eastAsia="Times New Roman" w:hAnsi="Times New Roman" w:cs="Times New Roman"/>
          <w:sz w:val="24"/>
          <w:szCs w:val="24"/>
        </w:rPr>
        <w:t xml:space="preserve"> ____</w:t>
      </w:r>
    </w:p>
    <w:p w14:paraId="24DD6B2F" w14:textId="1147F014" w:rsidR="002C1949" w:rsidRPr="00BD7381" w:rsidRDefault="002C1949"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…reach out to other parents for support ____</w:t>
      </w:r>
    </w:p>
    <w:p w14:paraId="1EF06B27" w14:textId="1E141B2F"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understand path</w:t>
      </w:r>
      <w:r w:rsidR="00B97E10"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 xml:space="preserve"> to college </w:t>
      </w:r>
      <w:r w:rsidR="007B789F">
        <w:rPr>
          <w:rFonts w:ascii="Times New Roman" w:eastAsia="Times New Roman" w:hAnsi="Times New Roman" w:cs="Times New Roman"/>
          <w:sz w:val="24"/>
          <w:szCs w:val="24"/>
        </w:rPr>
        <w:t xml:space="preserve">and career </w:t>
      </w:r>
      <w:r w:rsidRPr="00BD7381">
        <w:rPr>
          <w:rFonts w:ascii="Times New Roman" w:eastAsia="Times New Roman" w:hAnsi="Times New Roman" w:cs="Times New Roman"/>
          <w:sz w:val="24"/>
          <w:szCs w:val="24"/>
        </w:rPr>
        <w:t xml:space="preserve">readiness ____ </w:t>
      </w:r>
    </w:p>
    <w:p w14:paraId="6C99EC92" w14:textId="1CA24462" w:rsidR="004F2D96" w:rsidRDefault="004F2D96" w:rsidP="00224EB1">
      <w:pPr>
        <w:numPr>
          <w:ilvl w:val="0"/>
          <w:numId w:val="21"/>
        </w:numPr>
        <w:tabs>
          <w:tab w:val="clear" w:pos="1440"/>
          <w:tab w:val="num" w:pos="450"/>
        </w:tabs>
        <w:spacing w:after="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 </w:t>
      </w:r>
      <w:r w:rsidRPr="00BD7381">
        <w:rPr>
          <w:rFonts w:ascii="Times New Roman" w:eastAsia="Times New Roman" w:hAnsi="Times New Roman" w:cs="Times New Roman"/>
          <w:sz w:val="24"/>
          <w:szCs w:val="24"/>
        </w:rPr>
        <w:t>parent-teacher conference</w:t>
      </w:r>
      <w:r>
        <w:rPr>
          <w:rFonts w:ascii="Times New Roman" w:eastAsia="Times New Roman" w:hAnsi="Times New Roman" w:cs="Times New Roman"/>
          <w:sz w:val="24"/>
          <w:szCs w:val="24"/>
        </w:rPr>
        <w:t>s when available</w:t>
      </w:r>
      <w:r w:rsidRPr="00BD7381">
        <w:rPr>
          <w:rFonts w:ascii="Times New Roman" w:eastAsia="Times New Roman" w:hAnsi="Times New Roman" w:cs="Times New Roman"/>
          <w:sz w:val="24"/>
          <w:szCs w:val="24"/>
        </w:rPr>
        <w:t xml:space="preserve"> _____ </w:t>
      </w:r>
    </w:p>
    <w:p w14:paraId="737B47E2" w14:textId="77777777" w:rsidR="002C1949" w:rsidRDefault="002C1949" w:rsidP="002C1949">
      <w:pPr>
        <w:spacing w:after="0" w:line="240" w:lineRule="auto"/>
        <w:rPr>
          <w:rFonts w:ascii="Times New Roman" w:hAnsi="Times New Roman" w:cs="Times New Roman"/>
          <w:sz w:val="24"/>
          <w:szCs w:val="24"/>
        </w:rPr>
      </w:pPr>
    </w:p>
    <w:p w14:paraId="1D67C93A" w14:textId="103747A1" w:rsidR="007A5840" w:rsidRPr="002C1949" w:rsidRDefault="007A5840" w:rsidP="007A5840">
      <w:pPr>
        <w:spacing w:after="210"/>
        <w:rPr>
          <w:rFonts w:ascii="Times New Roman" w:hAnsi="Times New Roman" w:cs="Times New Roman"/>
          <w:b/>
          <w:sz w:val="24"/>
          <w:szCs w:val="24"/>
        </w:rPr>
      </w:pPr>
      <w:r w:rsidRPr="002C1949">
        <w:rPr>
          <w:rFonts w:ascii="Times New Roman" w:hAnsi="Times New Roman" w:cs="Times New Roman"/>
          <w:b/>
          <w:sz w:val="24"/>
          <w:szCs w:val="24"/>
        </w:rPr>
        <w:t>In g</w:t>
      </w:r>
      <w:r w:rsidR="007B789F" w:rsidRPr="002C1949">
        <w:rPr>
          <w:rFonts w:ascii="Times New Roman" w:hAnsi="Times New Roman" w:cs="Times New Roman"/>
          <w:b/>
          <w:sz w:val="24"/>
          <w:szCs w:val="24"/>
        </w:rPr>
        <w:t>eneral, I feel confident that</w:t>
      </w:r>
      <w:r w:rsidRPr="002C1949">
        <w:rPr>
          <w:rFonts w:ascii="Times New Roman" w:hAnsi="Times New Roman" w:cs="Times New Roman"/>
          <w:b/>
          <w:sz w:val="24"/>
          <w:szCs w:val="24"/>
        </w:rPr>
        <w:t>…</w:t>
      </w:r>
    </w:p>
    <w:p w14:paraId="62920E85" w14:textId="06A66350" w:rsidR="007B789F"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w:t>
      </w:r>
      <w:r w:rsidR="00874D36">
        <w:rPr>
          <w:rFonts w:ascii="Times New Roman" w:hAnsi="Times New Roman" w:cs="Times New Roman"/>
          <w:sz w:val="24"/>
          <w:szCs w:val="24"/>
        </w:rPr>
        <w:t xml:space="preserve"> </w:t>
      </w:r>
      <w:r>
        <w:rPr>
          <w:rFonts w:ascii="Times New Roman" w:hAnsi="Times New Roman" w:cs="Times New Roman"/>
          <w:sz w:val="24"/>
          <w:szCs w:val="24"/>
        </w:rPr>
        <w:t>I understand how my youth’s school functions ____</w:t>
      </w:r>
    </w:p>
    <w:p w14:paraId="54AEE0B5" w14:textId="55F2E88F" w:rsidR="002C1949" w:rsidRDefault="002C1949"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 xml:space="preserve">… </w:t>
      </w:r>
      <w:commentRangeStart w:id="4"/>
      <w:r>
        <w:rPr>
          <w:rFonts w:ascii="Times New Roman" w:hAnsi="Times New Roman" w:cs="Times New Roman"/>
          <w:sz w:val="24"/>
          <w:szCs w:val="24"/>
        </w:rPr>
        <w:t xml:space="preserve">I </w:t>
      </w:r>
      <w:r w:rsidR="004B003A">
        <w:rPr>
          <w:rFonts w:ascii="Times New Roman" w:hAnsi="Times New Roman" w:cs="Times New Roman"/>
          <w:sz w:val="24"/>
          <w:szCs w:val="24"/>
        </w:rPr>
        <w:t>can communicate my questions and concerns with teachers and school staff ___</w:t>
      </w:r>
      <w:commentRangeEnd w:id="4"/>
      <w:r w:rsidR="00A916DF">
        <w:rPr>
          <w:rStyle w:val="CommentReference"/>
        </w:rPr>
        <w:commentReference w:id="4"/>
      </w:r>
    </w:p>
    <w:p w14:paraId="6C4640EE" w14:textId="33C3B3F2" w:rsidR="007A5840" w:rsidRDefault="007A5840" w:rsidP="00224EB1">
      <w:pPr>
        <w:pStyle w:val="ListParagraph"/>
        <w:numPr>
          <w:ilvl w:val="0"/>
          <w:numId w:val="42"/>
        </w:numPr>
        <w:spacing w:after="210"/>
        <w:rPr>
          <w:rFonts w:ascii="Times New Roman" w:hAnsi="Times New Roman" w:cs="Times New Roman"/>
          <w:sz w:val="24"/>
          <w:szCs w:val="24"/>
        </w:rPr>
      </w:pPr>
      <w:r w:rsidRPr="00BD7381">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 </w:t>
      </w:r>
      <w:r w:rsidR="007B789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can</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with the school to find a positive solution i</w:t>
      </w:r>
      <w:r>
        <w:rPr>
          <w:rFonts w:ascii="Times New Roman" w:hAnsi="Times New Roman" w:cs="Times New Roman"/>
          <w:sz w:val="24"/>
          <w:szCs w:val="24"/>
        </w:rPr>
        <w:t xml:space="preserve">f a conflict or </w:t>
      </w:r>
      <w:r w:rsidRPr="004F2D96">
        <w:rPr>
          <w:rFonts w:ascii="Times New Roman" w:hAnsi="Times New Roman" w:cs="Times New Roman"/>
          <w:sz w:val="24"/>
          <w:szCs w:val="24"/>
        </w:rPr>
        <w:t>issue</w:t>
      </w:r>
      <w:r>
        <w:rPr>
          <w:rFonts w:ascii="Times New Roman" w:hAnsi="Times New Roman" w:cs="Times New Roman"/>
          <w:sz w:val="24"/>
          <w:szCs w:val="24"/>
        </w:rPr>
        <w:t xml:space="preserve"> arises</w:t>
      </w:r>
      <w:r w:rsidRPr="004F2D96">
        <w:rPr>
          <w:rFonts w:ascii="Times New Roman" w:hAnsi="Times New Roman" w:cs="Times New Roman"/>
          <w:sz w:val="24"/>
          <w:szCs w:val="24"/>
        </w:rPr>
        <w:t xml:space="preserve"> </w:t>
      </w:r>
      <w:r>
        <w:rPr>
          <w:rFonts w:ascii="Times New Roman" w:hAnsi="Times New Roman" w:cs="Times New Roman"/>
          <w:sz w:val="24"/>
          <w:szCs w:val="24"/>
        </w:rPr>
        <w:t>involving</w:t>
      </w:r>
      <w:r w:rsidRPr="004F2D96">
        <w:rPr>
          <w:rFonts w:ascii="Times New Roman" w:hAnsi="Times New Roman" w:cs="Times New Roman"/>
          <w:sz w:val="24"/>
          <w:szCs w:val="24"/>
        </w:rPr>
        <w:t xml:space="preserve"> my youth at school ____</w:t>
      </w:r>
    </w:p>
    <w:p w14:paraId="6E41325E" w14:textId="5A4CE69D" w:rsidR="00E10427"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w:t>
      </w:r>
      <w:r w:rsidR="00E10427">
        <w:rPr>
          <w:rFonts w:ascii="Times New Roman" w:hAnsi="Times New Roman" w:cs="Times New Roman"/>
          <w:sz w:val="24"/>
          <w:szCs w:val="24"/>
        </w:rPr>
        <w:t xml:space="preserve"> </w:t>
      </w:r>
      <w:r>
        <w:rPr>
          <w:rFonts w:ascii="Times New Roman" w:hAnsi="Times New Roman" w:cs="Times New Roman"/>
          <w:sz w:val="24"/>
          <w:szCs w:val="24"/>
        </w:rPr>
        <w:t>I</w:t>
      </w:r>
      <w:r w:rsidR="00E10427">
        <w:rPr>
          <w:rFonts w:ascii="Times New Roman" w:hAnsi="Times New Roman" w:cs="Times New Roman"/>
          <w:sz w:val="24"/>
          <w:szCs w:val="24"/>
        </w:rPr>
        <w:t xml:space="preserve"> am helping my youth do well in school ____</w:t>
      </w:r>
    </w:p>
    <w:p w14:paraId="563634F6" w14:textId="3969992E" w:rsidR="00E10427"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 xml:space="preserve">… I am helping my youth prepare for future education and career goals </w:t>
      </w:r>
      <w:r w:rsidR="00E10427">
        <w:rPr>
          <w:rFonts w:ascii="Times New Roman" w:hAnsi="Times New Roman" w:cs="Times New Roman"/>
          <w:sz w:val="24"/>
          <w:szCs w:val="24"/>
        </w:rPr>
        <w:t>____</w:t>
      </w:r>
    </w:p>
    <w:p w14:paraId="25921CF5" w14:textId="3A769D3F" w:rsidR="00643E8E" w:rsidRPr="00BD7381" w:rsidRDefault="00643E8E" w:rsidP="00643E8E">
      <w:pPr>
        <w:contextualSpacing/>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The following section asks questions about how you</w:t>
      </w:r>
      <w:r w:rsidR="00D364E9" w:rsidRPr="00BD7381">
        <w:rPr>
          <w:rFonts w:ascii="Times New Roman" w:eastAsia="Times New Roman" w:hAnsi="Times New Roman" w:cs="Times New Roman"/>
          <w:b/>
          <w:i/>
          <w:sz w:val="24"/>
          <w:szCs w:val="24"/>
        </w:rPr>
        <w:t xml:space="preserve"> feel about the school</w:t>
      </w:r>
      <w:r w:rsidRPr="00BD7381">
        <w:rPr>
          <w:rFonts w:ascii="Times New Roman" w:eastAsia="Times New Roman" w:hAnsi="Times New Roman" w:cs="Times New Roman"/>
          <w:b/>
          <w:i/>
          <w:sz w:val="24"/>
          <w:szCs w:val="24"/>
        </w:rPr>
        <w:t xml:space="preserve"> as a parent and </w:t>
      </w:r>
      <w:r w:rsidR="006011E9" w:rsidRPr="00BD7381">
        <w:rPr>
          <w:rFonts w:ascii="Times New Roman" w:eastAsia="Times New Roman" w:hAnsi="Times New Roman" w:cs="Times New Roman"/>
          <w:b/>
          <w:i/>
          <w:sz w:val="24"/>
          <w:szCs w:val="24"/>
        </w:rPr>
        <w:t xml:space="preserve">as a </w:t>
      </w:r>
      <w:r w:rsidRPr="00BD7381">
        <w:rPr>
          <w:rFonts w:ascii="Times New Roman" w:eastAsia="Times New Roman" w:hAnsi="Times New Roman" w:cs="Times New Roman"/>
          <w:b/>
          <w:i/>
          <w:sz w:val="24"/>
          <w:szCs w:val="24"/>
        </w:rPr>
        <w:t>member of this school</w:t>
      </w:r>
      <w:r w:rsidR="006011E9" w:rsidRPr="00BD7381">
        <w:rPr>
          <w:rFonts w:ascii="Times New Roman" w:eastAsia="Times New Roman" w:hAnsi="Times New Roman" w:cs="Times New Roman"/>
          <w:b/>
          <w:i/>
          <w:sz w:val="24"/>
          <w:szCs w:val="24"/>
        </w:rPr>
        <w:t xml:space="preserve"> community</w:t>
      </w:r>
      <w:r w:rsidR="00D364E9" w:rsidRPr="00BD7381">
        <w:rPr>
          <w:rFonts w:ascii="Times New Roman" w:eastAsia="Times New Roman" w:hAnsi="Times New Roman" w:cs="Times New Roman"/>
          <w:b/>
          <w:i/>
          <w:sz w:val="24"/>
          <w:szCs w:val="24"/>
        </w:rPr>
        <w:t xml:space="preserve">. </w:t>
      </w:r>
    </w:p>
    <w:p w14:paraId="687AF7D3" w14:textId="52DC332E" w:rsidR="0066421D" w:rsidRPr="00BD7381" w:rsidRDefault="005355E3"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Pr>
          <w:rStyle w:val="normaltextrun"/>
          <w:rFonts w:ascii="Times New Roman Bold" w:hAnsi="Times New Roman Bold"/>
          <w:b/>
          <w:bCs/>
          <w:spacing w:val="-4"/>
          <w:sz w:val="22"/>
        </w:rPr>
        <w:tab/>
      </w:r>
      <w:r w:rsidR="0066421D" w:rsidRPr="00BD7381">
        <w:rPr>
          <w:rStyle w:val="normaltextrun"/>
          <w:rFonts w:ascii="Times New Roman Bold" w:hAnsi="Times New Roman Bold"/>
          <w:b/>
          <w:bCs/>
          <w:spacing w:val="-4"/>
          <w:sz w:val="22"/>
        </w:rPr>
        <w:t>1 = Strongly Disagree</w:t>
      </w:r>
      <w:r w:rsidR="0066421D" w:rsidRPr="00BD7381">
        <w:rPr>
          <w:rStyle w:val="normaltextrun"/>
          <w:rFonts w:ascii="Times New Roman Bold" w:hAnsi="Times New Roman Bold"/>
          <w:b/>
          <w:bCs/>
          <w:spacing w:val="-4"/>
          <w:sz w:val="22"/>
        </w:rPr>
        <w:tab/>
        <w:t>2 = Disagree</w:t>
      </w:r>
      <w:r w:rsidR="0066421D" w:rsidRPr="00BD7381">
        <w:rPr>
          <w:rStyle w:val="normaltextrun"/>
          <w:rFonts w:ascii="Times New Roman Bold" w:hAnsi="Times New Roman Bold"/>
          <w:b/>
          <w:bCs/>
          <w:spacing w:val="-4"/>
          <w:sz w:val="22"/>
        </w:rPr>
        <w:tab/>
        <w:t>3 = Agree</w:t>
      </w:r>
      <w:r w:rsidR="0066421D" w:rsidRPr="00BD7381">
        <w:rPr>
          <w:rStyle w:val="normaltextrun"/>
          <w:rFonts w:ascii="Times New Roman Bold" w:hAnsi="Times New Roman Bold"/>
          <w:b/>
          <w:bCs/>
          <w:spacing w:val="-4"/>
          <w:sz w:val="22"/>
        </w:rPr>
        <w:tab/>
        <w:t>4 = Strongly Agree</w:t>
      </w:r>
    </w:p>
    <w:p w14:paraId="5D22B1FF" w14:textId="77777777" w:rsidR="00C16F05" w:rsidRPr="00BD7381" w:rsidRDefault="00C16F05" w:rsidP="0066421D">
      <w:pPr>
        <w:contextualSpacing/>
        <w:rPr>
          <w:rFonts w:ascii="Times New Roman" w:eastAsia="Times New Roman" w:hAnsi="Times New Roman" w:cs="Times New Roman"/>
          <w:sz w:val="24"/>
          <w:szCs w:val="24"/>
        </w:rPr>
      </w:pPr>
    </w:p>
    <w:p w14:paraId="3CB03D03" w14:textId="77777777" w:rsidR="001D0A0E" w:rsidRDefault="001D0A0E" w:rsidP="00C16F05">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PTIM</w:t>
      </w:r>
    </w:p>
    <w:p w14:paraId="07A4654A" w14:textId="2FA088E3" w:rsidR="009B4985" w:rsidRPr="00896720" w:rsidRDefault="001F038A" w:rsidP="00C16F05">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 a parent at</w:t>
      </w:r>
      <w:r w:rsidR="009B4985" w:rsidRPr="00896720">
        <w:rPr>
          <w:rFonts w:ascii="Times New Roman" w:eastAsia="Times New Roman" w:hAnsi="Times New Roman" w:cs="Times New Roman"/>
          <w:b/>
          <w:bCs/>
          <w:sz w:val="24"/>
          <w:szCs w:val="24"/>
        </w:rPr>
        <w:t xml:space="preserve"> this school, I feel that I am …</w:t>
      </w:r>
    </w:p>
    <w:p w14:paraId="0DE88518" w14:textId="77777777" w:rsidR="009B4985" w:rsidRPr="00BD7381" w:rsidRDefault="009B4985" w:rsidP="00C16F05">
      <w:pPr>
        <w:spacing w:after="0" w:line="240" w:lineRule="auto"/>
        <w:textAlignment w:val="baseline"/>
        <w:rPr>
          <w:rFonts w:ascii="Times New Roman" w:eastAsia="Times New Roman" w:hAnsi="Times New Roman" w:cs="Times New Roman"/>
          <w:b/>
          <w:bCs/>
          <w:i/>
          <w:sz w:val="24"/>
          <w:szCs w:val="24"/>
        </w:rPr>
      </w:pPr>
    </w:p>
    <w:p w14:paraId="1D669520" w14:textId="4FF412D2" w:rsidR="00C16F05" w:rsidRPr="00BD7381" w:rsidRDefault="00C16F05" w:rsidP="0066421D">
      <w:pPr>
        <w:pStyle w:val="paragraph"/>
        <w:numPr>
          <w:ilvl w:val="0"/>
          <w:numId w:val="43"/>
        </w:numPr>
        <w:tabs>
          <w:tab w:val="clear" w:pos="1440"/>
          <w:tab w:val="left" w:pos="360"/>
          <w:tab w:val="center" w:pos="3420"/>
          <w:tab w:val="center" w:pos="4860"/>
          <w:tab w:val="center" w:pos="6480"/>
          <w:tab w:val="center" w:pos="9180"/>
        </w:tabs>
        <w:spacing w:before="0" w:beforeAutospacing="0" w:after="0" w:afterAutospacing="0"/>
        <w:ind w:hanging="1440"/>
        <w:textAlignment w:val="baseline"/>
      </w:pPr>
      <w:r w:rsidRPr="00BD7381">
        <w:t>… part of a community with the</w:t>
      </w:r>
      <w:r w:rsidR="006011E9" w:rsidRPr="00BD7381">
        <w:t xml:space="preserve"> school staff </w:t>
      </w:r>
      <w:r w:rsidRPr="00BD7381">
        <w:t xml:space="preserve">and other parents ____ </w:t>
      </w:r>
    </w:p>
    <w:p w14:paraId="0373B862" w14:textId="04BCCF66"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treated with respect</w:t>
      </w:r>
      <w:r w:rsidR="006011E9" w:rsidRPr="00BD7381">
        <w:rPr>
          <w:rFonts w:ascii="Times New Roman" w:eastAsia="Times New Roman" w:hAnsi="Times New Roman" w:cs="Times New Roman"/>
          <w:sz w:val="24"/>
          <w:szCs w:val="24"/>
        </w:rPr>
        <w:t xml:space="preserve">, knowing </w:t>
      </w:r>
      <w:r w:rsidRPr="00BD7381">
        <w:rPr>
          <w:rFonts w:ascii="Times New Roman" w:eastAsia="Times New Roman" w:hAnsi="Times New Roman" w:cs="Times New Roman"/>
          <w:sz w:val="24"/>
          <w:szCs w:val="24"/>
        </w:rPr>
        <w:t>that my opinions matter ____</w:t>
      </w:r>
    </w:p>
    <w:p w14:paraId="09752D38" w14:textId="2801FA62"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comfortable asking for a translator </w:t>
      </w:r>
      <w:r w:rsidR="006011E9" w:rsidRPr="00BD7381">
        <w:rPr>
          <w:rFonts w:ascii="Times New Roman" w:eastAsia="Times New Roman" w:hAnsi="Times New Roman" w:cs="Times New Roman"/>
          <w:sz w:val="24"/>
          <w:szCs w:val="24"/>
        </w:rPr>
        <w:t xml:space="preserve">and for </w:t>
      </w:r>
      <w:r w:rsidRPr="00BD7381">
        <w:rPr>
          <w:rFonts w:ascii="Times New Roman" w:eastAsia="Times New Roman" w:hAnsi="Times New Roman" w:cs="Times New Roman"/>
          <w:sz w:val="24"/>
          <w:szCs w:val="24"/>
        </w:rPr>
        <w:t>materials in Spanish</w:t>
      </w:r>
      <w:r w:rsidR="00B97E10" w:rsidRPr="00BD7381">
        <w:rPr>
          <w:rFonts w:ascii="Times New Roman" w:eastAsia="Times New Roman" w:hAnsi="Times New Roman" w:cs="Times New Roman"/>
          <w:sz w:val="24"/>
          <w:szCs w:val="24"/>
        </w:rPr>
        <w:t xml:space="preserve"> if I need them</w:t>
      </w:r>
      <w:r w:rsidRPr="00BD7381">
        <w:rPr>
          <w:rFonts w:ascii="Times New Roman" w:eastAsia="Times New Roman" w:hAnsi="Times New Roman" w:cs="Times New Roman"/>
          <w:sz w:val="24"/>
          <w:szCs w:val="24"/>
        </w:rPr>
        <w:t xml:space="preserve"> ____ </w:t>
      </w:r>
    </w:p>
    <w:p w14:paraId="6F5477DC" w14:textId="0807056F"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able </w:t>
      </w:r>
      <w:r w:rsidR="00B97E10" w:rsidRPr="00BD7381">
        <w:rPr>
          <w:rFonts w:ascii="Times New Roman" w:eastAsia="Times New Roman" w:hAnsi="Times New Roman" w:cs="Times New Roman"/>
          <w:sz w:val="24"/>
          <w:szCs w:val="24"/>
        </w:rPr>
        <w:t xml:space="preserve">to </w:t>
      </w:r>
      <w:r w:rsidR="00EF167E" w:rsidRPr="00BD7381">
        <w:rPr>
          <w:rFonts w:ascii="Times New Roman" w:eastAsia="Times New Roman" w:hAnsi="Times New Roman" w:cs="Times New Roman"/>
          <w:sz w:val="24"/>
          <w:szCs w:val="24"/>
        </w:rPr>
        <w:t>talk with</w:t>
      </w:r>
      <w:r w:rsidRPr="00BD7381">
        <w:rPr>
          <w:rFonts w:ascii="Times New Roman" w:eastAsia="Times New Roman" w:hAnsi="Times New Roman" w:cs="Times New Roman"/>
          <w:sz w:val="24"/>
          <w:szCs w:val="24"/>
        </w:rPr>
        <w:t xml:space="preserve"> teachers or administrators about major issues concerning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 </w:t>
      </w:r>
    </w:p>
    <w:p w14:paraId="5AF50D7A" w14:textId="27B892A2"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invested in</w:t>
      </w:r>
      <w:r w:rsidR="009404FD" w:rsidRPr="00BD7381">
        <w:rPr>
          <w:rFonts w:ascii="Times New Roman" w:eastAsia="Times New Roman" w:hAnsi="Times New Roman" w:cs="Times New Roman"/>
          <w:sz w:val="24"/>
          <w:szCs w:val="24"/>
        </w:rPr>
        <w:t xml:space="preserve"> creating</w:t>
      </w:r>
      <w:r w:rsidRPr="00BD7381">
        <w:rPr>
          <w:rFonts w:ascii="Times New Roman" w:eastAsia="Times New Roman" w:hAnsi="Times New Roman" w:cs="Times New Roman"/>
          <w:sz w:val="24"/>
          <w:szCs w:val="24"/>
        </w:rPr>
        <w:t xml:space="preserve"> a successful environment for all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____</w:t>
      </w:r>
    </w:p>
    <w:p w14:paraId="0612F2C4" w14:textId="0CFF9498"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…happy that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attends this school ___</w:t>
      </w:r>
    </w:p>
    <w:p w14:paraId="4D753B46" w14:textId="0BEB5B2C"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w:t>
      </w:r>
      <w:r w:rsidR="00647C90" w:rsidRPr="00BD7381">
        <w:rPr>
          <w:rFonts w:ascii="Times New Roman" w:eastAsia="Times New Roman" w:hAnsi="Times New Roman" w:cs="Times New Roman"/>
          <w:sz w:val="24"/>
          <w:szCs w:val="24"/>
        </w:rPr>
        <w:t>welcomed at my youth’s school</w:t>
      </w:r>
      <w:r w:rsidRPr="00BD7381">
        <w:rPr>
          <w:rFonts w:ascii="Times New Roman" w:eastAsia="Times New Roman" w:hAnsi="Times New Roman" w:cs="Times New Roman"/>
          <w:sz w:val="24"/>
          <w:szCs w:val="24"/>
        </w:rPr>
        <w:t> ____</w:t>
      </w:r>
    </w:p>
    <w:p w14:paraId="151FD926" w14:textId="00684F8A" w:rsidR="00643E8E" w:rsidRPr="00BD7381" w:rsidRDefault="00643E8E" w:rsidP="00643E8E">
      <w:pPr>
        <w:contextualSpacing/>
        <w:rPr>
          <w:rFonts w:ascii="Times New Roman" w:eastAsia="Times New Roman" w:hAnsi="Times New Roman" w:cs="Times New Roman"/>
          <w:sz w:val="24"/>
          <w:szCs w:val="24"/>
        </w:rPr>
      </w:pPr>
    </w:p>
    <w:p w14:paraId="3CC00925" w14:textId="681FEC0A" w:rsidR="00643E8E" w:rsidRPr="00BD7381" w:rsidRDefault="00643E8E" w:rsidP="00647C90">
      <w:pPr>
        <w:spacing w:after="0"/>
        <w:contextualSpacing/>
        <w:rPr>
          <w:rFonts w:ascii="Times New Roman" w:hAnsi="Times New Roman" w:cs="Times New Roman"/>
          <w:b/>
          <w:i/>
          <w:sz w:val="24"/>
          <w:szCs w:val="24"/>
        </w:rPr>
      </w:pPr>
      <w:r w:rsidRPr="00BD7381">
        <w:rPr>
          <w:rFonts w:ascii="Times New Roman" w:eastAsia="Times New Roman" w:hAnsi="Times New Roman" w:cs="Times New Roman"/>
          <w:b/>
          <w:i/>
          <w:sz w:val="24"/>
          <w:szCs w:val="24"/>
        </w:rPr>
        <w:t>This section asks about your confidence with certain aspects of this school. Using the scale, please answer how much you agree or disagree with the following statements.</w:t>
      </w:r>
    </w:p>
    <w:p w14:paraId="482AD812" w14:textId="77777777" w:rsidR="005355E3" w:rsidRPr="00BD7381" w:rsidRDefault="005355E3" w:rsidP="005355E3">
      <w:pPr>
        <w:pStyle w:val="paragraph"/>
        <w:spacing w:before="0" w:beforeAutospacing="0" w:after="0" w:afterAutospacing="0"/>
        <w:textAlignment w:val="baseline"/>
        <w:rPr>
          <w:rStyle w:val="normaltextrun"/>
          <w:b/>
          <w:bCs/>
        </w:rPr>
      </w:pPr>
    </w:p>
    <w:p w14:paraId="4B53C4FB" w14:textId="5DCAD8AF" w:rsidR="002C1949" w:rsidRDefault="005355E3" w:rsidP="005355E3">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49E78B6A" w14:textId="036D3218" w:rsidR="005355E3" w:rsidRDefault="005355E3" w:rsidP="005355E3">
      <w:pPr>
        <w:pStyle w:val="paragraph"/>
        <w:tabs>
          <w:tab w:val="center" w:pos="1440"/>
          <w:tab w:val="center" w:pos="3420"/>
          <w:tab w:val="center" w:pos="4860"/>
          <w:tab w:val="center" w:pos="6480"/>
          <w:tab w:val="center" w:pos="9180"/>
        </w:tabs>
        <w:spacing w:before="0" w:beforeAutospacing="0" w:after="0" w:afterAutospacing="0"/>
        <w:textAlignment w:val="baseline"/>
      </w:pPr>
    </w:p>
    <w:p w14:paraId="0F2776A6" w14:textId="38F09009" w:rsidR="00192114" w:rsidRPr="00192114" w:rsidRDefault="00192114" w:rsidP="005355E3">
      <w:pPr>
        <w:pStyle w:val="paragraph"/>
        <w:tabs>
          <w:tab w:val="center" w:pos="1440"/>
          <w:tab w:val="center" w:pos="3420"/>
          <w:tab w:val="center" w:pos="4860"/>
          <w:tab w:val="center" w:pos="6480"/>
          <w:tab w:val="center" w:pos="9180"/>
        </w:tabs>
        <w:spacing w:before="0" w:beforeAutospacing="0" w:after="0" w:afterAutospacing="0"/>
        <w:textAlignment w:val="baseline"/>
        <w:rPr>
          <w:b/>
        </w:rPr>
      </w:pPr>
      <w:r w:rsidRPr="00192114">
        <w:rPr>
          <w:b/>
        </w:rPr>
        <w:t>PTIM</w:t>
      </w:r>
    </w:p>
    <w:p w14:paraId="797E3CBF" w14:textId="6188F278" w:rsidR="00592F2F" w:rsidRPr="005355E3" w:rsidRDefault="00C16F05" w:rsidP="005355E3">
      <w:pPr>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 xml:space="preserve">As a parent at this </w:t>
      </w:r>
      <w:r w:rsidR="005355E3">
        <w:rPr>
          <w:rFonts w:ascii="Times New Roman" w:eastAsia="Times New Roman" w:hAnsi="Times New Roman" w:cs="Times New Roman"/>
          <w:b/>
          <w:sz w:val="24"/>
          <w:szCs w:val="24"/>
        </w:rPr>
        <w:t>school, I feel confident that …</w:t>
      </w:r>
    </w:p>
    <w:p w14:paraId="4B60F386" w14:textId="1AA63E9C" w:rsidR="00C16F05" w:rsidRPr="00BD7381" w:rsidRDefault="00C16F05" w:rsidP="00224EB1">
      <w:pPr>
        <w:numPr>
          <w:ilvl w:val="0"/>
          <w:numId w:val="43"/>
        </w:numPr>
        <w:spacing w:after="0"/>
        <w:ind w:left="360"/>
        <w:contextualSpacing/>
        <w:rPr>
          <w:rFonts w:ascii="Times New Roman" w:eastAsia="Times New Roman" w:hAnsi="Times New Roman" w:cs="Times New Roman"/>
          <w:sz w:val="24"/>
          <w:szCs w:val="24"/>
        </w:rPr>
      </w:pPr>
      <w:commentRangeStart w:id="5"/>
      <w:r w:rsidRPr="00BD7381">
        <w:rPr>
          <w:rFonts w:ascii="Times New Roman" w:eastAsia="Times New Roman" w:hAnsi="Times New Roman" w:cs="Times New Roman"/>
          <w:sz w:val="24"/>
          <w:szCs w:val="24"/>
        </w:rPr>
        <w:t xml:space="preserve">… </w:t>
      </w:r>
      <w:r w:rsidRPr="004E2ED9">
        <w:rPr>
          <w:rFonts w:ascii="Times New Roman" w:eastAsia="Times New Roman" w:hAnsi="Times New Roman" w:cs="Times New Roman"/>
          <w:sz w:val="24"/>
          <w:szCs w:val="24"/>
          <w:highlight w:val="yellow"/>
        </w:rPr>
        <w:t xml:space="preserve">this school is a good place for my </w:t>
      </w:r>
      <w:proofErr w:type="gramStart"/>
      <w:r w:rsidR="000973E8" w:rsidRPr="004E2ED9">
        <w:rPr>
          <w:rFonts w:ascii="Times New Roman" w:eastAsia="Times New Roman" w:hAnsi="Times New Roman" w:cs="Times New Roman"/>
          <w:sz w:val="24"/>
          <w:szCs w:val="24"/>
          <w:highlight w:val="yellow"/>
        </w:rPr>
        <w:t>youth</w:t>
      </w:r>
      <w:r w:rsidRPr="00BD7381">
        <w:rPr>
          <w:rFonts w:ascii="Times New Roman" w:eastAsia="Times New Roman" w:hAnsi="Times New Roman" w:cs="Times New Roman"/>
          <w:sz w:val="24"/>
          <w:szCs w:val="24"/>
        </w:rPr>
        <w:t xml:space="preserve">  _</w:t>
      </w:r>
      <w:proofErr w:type="gramEnd"/>
      <w:r w:rsidRPr="00BD7381">
        <w:rPr>
          <w:rFonts w:ascii="Times New Roman" w:eastAsia="Times New Roman" w:hAnsi="Times New Roman" w:cs="Times New Roman"/>
          <w:sz w:val="24"/>
          <w:szCs w:val="24"/>
        </w:rPr>
        <w:t xml:space="preserve">____  </w:t>
      </w:r>
    </w:p>
    <w:p w14:paraId="616B4973" w14:textId="69FF39B8" w:rsidR="00C16F05" w:rsidRPr="00BD7381" w:rsidRDefault="001F038A" w:rsidP="00224EB1">
      <w:pPr>
        <w:numPr>
          <w:ilvl w:val="0"/>
          <w:numId w:val="43"/>
        </w:numPr>
        <w:spacing w:after="210"/>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E2ED9">
        <w:rPr>
          <w:rFonts w:ascii="Times New Roman" w:eastAsia="Times New Roman" w:hAnsi="Times New Roman" w:cs="Times New Roman"/>
          <w:sz w:val="24"/>
          <w:szCs w:val="24"/>
          <w:highlight w:val="yellow"/>
        </w:rPr>
        <w:t xml:space="preserve">the staff </w:t>
      </w:r>
      <w:r w:rsidR="00C16F05" w:rsidRPr="004E2ED9">
        <w:rPr>
          <w:rFonts w:ascii="Times New Roman" w:eastAsia="Times New Roman" w:hAnsi="Times New Roman" w:cs="Times New Roman"/>
          <w:sz w:val="24"/>
          <w:szCs w:val="24"/>
          <w:highlight w:val="yellow"/>
        </w:rPr>
        <w:t>is doing good things for my</w:t>
      </w:r>
      <w:r w:rsidRPr="004E2ED9">
        <w:rPr>
          <w:rFonts w:ascii="Times New Roman" w:eastAsia="Times New Roman" w:hAnsi="Times New Roman" w:cs="Times New Roman"/>
          <w:sz w:val="24"/>
          <w:szCs w:val="24"/>
          <w:highlight w:val="yellow"/>
        </w:rPr>
        <w:t xml:space="preserve"> </w:t>
      </w:r>
      <w:proofErr w:type="gramStart"/>
      <w:r w:rsidRPr="004E2ED9">
        <w:rPr>
          <w:rFonts w:ascii="Times New Roman" w:eastAsia="Times New Roman" w:hAnsi="Times New Roman" w:cs="Times New Roman"/>
          <w:sz w:val="24"/>
          <w:szCs w:val="24"/>
          <w:highlight w:val="yellow"/>
        </w:rPr>
        <w:t>youth</w:t>
      </w:r>
      <w:r w:rsidR="00C16F05" w:rsidRPr="00BD7381">
        <w:rPr>
          <w:rFonts w:ascii="Times New Roman" w:eastAsia="Times New Roman" w:hAnsi="Times New Roman" w:cs="Times New Roman"/>
          <w:sz w:val="24"/>
          <w:szCs w:val="24"/>
        </w:rPr>
        <w:t xml:space="preserve">  _</w:t>
      </w:r>
      <w:proofErr w:type="gramEnd"/>
      <w:r w:rsidR="00C16F05" w:rsidRPr="00BD7381">
        <w:rPr>
          <w:rFonts w:ascii="Times New Roman" w:eastAsia="Times New Roman" w:hAnsi="Times New Roman" w:cs="Times New Roman"/>
          <w:sz w:val="24"/>
          <w:szCs w:val="24"/>
        </w:rPr>
        <w:t xml:space="preserve">____  </w:t>
      </w:r>
    </w:p>
    <w:p w14:paraId="6BED9E96" w14:textId="42FD7237"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Pr="004E2ED9">
        <w:rPr>
          <w:rFonts w:ascii="Times New Roman" w:eastAsia="Times New Roman" w:hAnsi="Times New Roman" w:cs="Times New Roman"/>
          <w:sz w:val="24"/>
          <w:szCs w:val="24"/>
          <w:highlight w:val="yellow"/>
        </w:rPr>
        <w:t xml:space="preserve">the people at my </w:t>
      </w:r>
      <w:r w:rsidR="000973E8" w:rsidRPr="004E2ED9">
        <w:rPr>
          <w:rFonts w:ascii="Times New Roman" w:eastAsia="Times New Roman" w:hAnsi="Times New Roman" w:cs="Times New Roman"/>
          <w:sz w:val="24"/>
          <w:szCs w:val="24"/>
          <w:highlight w:val="yellow"/>
        </w:rPr>
        <w:t>youth</w:t>
      </w:r>
      <w:r w:rsidRPr="004E2ED9">
        <w:rPr>
          <w:rFonts w:ascii="Times New Roman" w:eastAsia="Times New Roman" w:hAnsi="Times New Roman" w:cs="Times New Roman"/>
          <w:sz w:val="24"/>
          <w:szCs w:val="24"/>
          <w:highlight w:val="yellow"/>
        </w:rPr>
        <w:t>’s school are trustworthy _____</w:t>
      </w:r>
      <w:r w:rsidRPr="00BD7381">
        <w:rPr>
          <w:rFonts w:ascii="Times New Roman" w:eastAsia="Times New Roman" w:hAnsi="Times New Roman" w:cs="Times New Roman"/>
          <w:sz w:val="24"/>
          <w:szCs w:val="24"/>
        </w:rPr>
        <w:t xml:space="preserve">  </w:t>
      </w:r>
    </w:p>
    <w:p w14:paraId="15E9CA38" w14:textId="2B0F7A14"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Pr="004E2ED9">
        <w:rPr>
          <w:rFonts w:ascii="Times New Roman" w:eastAsia="Times New Roman" w:hAnsi="Times New Roman" w:cs="Times New Roman"/>
          <w:sz w:val="24"/>
          <w:szCs w:val="24"/>
          <w:highlight w:val="yellow"/>
        </w:rPr>
        <w:t xml:space="preserve">my </w:t>
      </w:r>
      <w:r w:rsidR="000973E8" w:rsidRPr="004E2ED9">
        <w:rPr>
          <w:rFonts w:ascii="Times New Roman" w:eastAsia="Times New Roman" w:hAnsi="Times New Roman" w:cs="Times New Roman"/>
          <w:sz w:val="24"/>
          <w:szCs w:val="24"/>
          <w:highlight w:val="yellow"/>
        </w:rPr>
        <w:t>youth</w:t>
      </w:r>
      <w:r w:rsidRPr="004E2ED9">
        <w:rPr>
          <w:rFonts w:ascii="Times New Roman" w:eastAsia="Times New Roman" w:hAnsi="Times New Roman" w:cs="Times New Roman"/>
          <w:sz w:val="24"/>
          <w:szCs w:val="24"/>
          <w:highlight w:val="yellow"/>
        </w:rPr>
        <w:t xml:space="preserve">’s school is doing a good job of preparing </w:t>
      </w:r>
      <w:r w:rsidR="000973E8" w:rsidRPr="004E2ED9">
        <w:rPr>
          <w:rFonts w:ascii="Times New Roman" w:eastAsia="Times New Roman" w:hAnsi="Times New Roman" w:cs="Times New Roman"/>
          <w:sz w:val="24"/>
          <w:szCs w:val="24"/>
          <w:highlight w:val="yellow"/>
        </w:rPr>
        <w:t>youth</w:t>
      </w:r>
      <w:r w:rsidRPr="004E2ED9">
        <w:rPr>
          <w:rFonts w:ascii="Times New Roman" w:eastAsia="Times New Roman" w:hAnsi="Times New Roman" w:cs="Times New Roman"/>
          <w:sz w:val="24"/>
          <w:szCs w:val="24"/>
          <w:highlight w:val="yellow"/>
        </w:rPr>
        <w:t xml:space="preserve"> for </w:t>
      </w:r>
      <w:r w:rsidR="00FC3A32" w:rsidRPr="004E2ED9">
        <w:rPr>
          <w:rFonts w:ascii="Times New Roman" w:eastAsia="Times New Roman" w:hAnsi="Times New Roman" w:cs="Times New Roman"/>
          <w:sz w:val="24"/>
          <w:szCs w:val="24"/>
          <w:highlight w:val="yellow"/>
        </w:rPr>
        <w:t>their</w:t>
      </w:r>
      <w:r w:rsidRPr="004E2ED9">
        <w:rPr>
          <w:rFonts w:ascii="Times New Roman" w:eastAsia="Times New Roman" w:hAnsi="Times New Roman" w:cs="Times New Roman"/>
          <w:sz w:val="24"/>
          <w:szCs w:val="24"/>
          <w:highlight w:val="yellow"/>
        </w:rPr>
        <w:t xml:space="preserve"> futures</w:t>
      </w:r>
      <w:r w:rsidRPr="00BD7381">
        <w:rPr>
          <w:rFonts w:ascii="Times New Roman" w:eastAsia="Times New Roman" w:hAnsi="Times New Roman" w:cs="Times New Roman"/>
          <w:sz w:val="24"/>
          <w:szCs w:val="24"/>
        </w:rPr>
        <w:t xml:space="preserve"> </w:t>
      </w:r>
      <w:commentRangeEnd w:id="5"/>
      <w:r w:rsidR="004E2ED9">
        <w:rPr>
          <w:rStyle w:val="CommentReference"/>
        </w:rPr>
        <w:commentReference w:id="5"/>
      </w:r>
      <w:r w:rsidRPr="00BD7381">
        <w:rPr>
          <w:rFonts w:ascii="Times New Roman" w:eastAsia="Times New Roman" w:hAnsi="Times New Roman" w:cs="Times New Roman"/>
          <w:sz w:val="24"/>
          <w:szCs w:val="24"/>
        </w:rPr>
        <w:t>_____ </w:t>
      </w:r>
    </w:p>
    <w:p w14:paraId="44FF8535" w14:textId="549ED071"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I can find help for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if </w:t>
      </w:r>
      <w:r w:rsidR="006011E9"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he struggl</w:t>
      </w:r>
      <w:r w:rsidR="00B97E10" w:rsidRPr="00BD7381">
        <w:rPr>
          <w:rFonts w:ascii="Times New Roman" w:eastAsia="Times New Roman" w:hAnsi="Times New Roman" w:cs="Times New Roman"/>
          <w:sz w:val="24"/>
          <w:szCs w:val="24"/>
        </w:rPr>
        <w:t>es</w:t>
      </w:r>
      <w:r w:rsidRPr="00BD7381">
        <w:rPr>
          <w:rFonts w:ascii="Times New Roman" w:eastAsia="Times New Roman" w:hAnsi="Times New Roman" w:cs="Times New Roman"/>
          <w:sz w:val="24"/>
          <w:szCs w:val="24"/>
        </w:rPr>
        <w:t xml:space="preserve"> in a class ___</w:t>
      </w:r>
    </w:p>
    <w:p w14:paraId="19A62B4E" w14:textId="18F93BE9"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my </w:t>
      </w:r>
      <w:r w:rsidR="000973E8" w:rsidRPr="00BD7381">
        <w:rPr>
          <w:rFonts w:ascii="Times New Roman" w:eastAsia="Times New Roman" w:hAnsi="Times New Roman" w:cs="Times New Roman"/>
          <w:sz w:val="24"/>
          <w:szCs w:val="24"/>
        </w:rPr>
        <w:t>youth</w:t>
      </w:r>
      <w:r w:rsidR="001F038A">
        <w:rPr>
          <w:rFonts w:ascii="Times New Roman" w:eastAsia="Times New Roman" w:hAnsi="Times New Roman" w:cs="Times New Roman"/>
          <w:sz w:val="24"/>
          <w:szCs w:val="24"/>
        </w:rPr>
        <w:t>’s teachers care about my child</w:t>
      </w:r>
      <w:r w:rsidRPr="00BD7381">
        <w:rPr>
          <w:rFonts w:ascii="Times New Roman" w:eastAsia="Times New Roman" w:hAnsi="Times New Roman" w:cs="Times New Roman"/>
          <w:sz w:val="24"/>
          <w:szCs w:val="24"/>
        </w:rPr>
        <w:t xml:space="preserve"> ____</w:t>
      </w:r>
    </w:p>
    <w:p w14:paraId="16D81C24" w14:textId="77777777"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teachers and administrators work together to create a safe and welcoming environment for all ____</w:t>
      </w:r>
    </w:p>
    <w:p w14:paraId="7BBC4B85" w14:textId="47075C82"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 there are many opportunities for </w:t>
      </w:r>
      <w:r w:rsidR="00647C90" w:rsidRPr="00BD7381">
        <w:rPr>
          <w:rFonts w:ascii="Times New Roman" w:eastAsia="Times New Roman" w:hAnsi="Times New Roman" w:cs="Times New Roman"/>
          <w:sz w:val="24"/>
          <w:szCs w:val="24"/>
        </w:rPr>
        <w:t>parent</w:t>
      </w:r>
      <w:r w:rsidRPr="00BD7381">
        <w:rPr>
          <w:rFonts w:ascii="Times New Roman" w:eastAsia="Times New Roman" w:hAnsi="Times New Roman" w:cs="Times New Roman"/>
          <w:sz w:val="24"/>
          <w:szCs w:val="24"/>
        </w:rPr>
        <w:t xml:space="preserve"> involvement ____</w:t>
      </w:r>
    </w:p>
    <w:p w14:paraId="5800F9A1" w14:textId="6F81B69A" w:rsidR="00643E8E" w:rsidRPr="00B34ED9"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I can have an honest and respectful conversation about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with her</w:t>
      </w:r>
      <w:r w:rsidR="006011E9" w:rsidRPr="00BD7381">
        <w:rPr>
          <w:rFonts w:ascii="Times New Roman" w:eastAsia="Times New Roman" w:hAnsi="Times New Roman" w:cs="Times New Roman"/>
          <w:sz w:val="24"/>
          <w:szCs w:val="24"/>
        </w:rPr>
        <w:t>/his</w:t>
      </w:r>
      <w:r w:rsidR="005E3D86" w:rsidRPr="00BD7381">
        <w:rPr>
          <w:rFonts w:ascii="Times New Roman" w:eastAsia="Times New Roman" w:hAnsi="Times New Roman" w:cs="Times New Roman"/>
          <w:sz w:val="24"/>
          <w:szCs w:val="24"/>
        </w:rPr>
        <w:t xml:space="preserve"> teacher _</w:t>
      </w:r>
      <w:r w:rsidR="004F2D96">
        <w:rPr>
          <w:rFonts w:ascii="Times New Roman" w:eastAsia="Times New Roman" w:hAnsi="Times New Roman" w:cs="Times New Roman"/>
          <w:sz w:val="24"/>
          <w:szCs w:val="24"/>
        </w:rPr>
        <w:t>__</w:t>
      </w:r>
    </w:p>
    <w:p w14:paraId="2013A796" w14:textId="1791825F" w:rsidR="00B34ED9" w:rsidRPr="00E36CEA" w:rsidRDefault="00B34ED9" w:rsidP="00B34ED9">
      <w:pPr>
        <w:numPr>
          <w:ilvl w:val="0"/>
          <w:numId w:val="43"/>
        </w:numPr>
        <w:tabs>
          <w:tab w:val="clear" w:pos="1440"/>
          <w:tab w:val="num" w:pos="360"/>
        </w:tabs>
        <w:ind w:hanging="1440"/>
        <w:contextualSpacing/>
        <w:rPr>
          <w:rFonts w:ascii="Times New Roman" w:hAnsi="Times New Roman" w:cs="Times New Roman"/>
          <w:sz w:val="24"/>
          <w:szCs w:val="24"/>
        </w:rPr>
      </w:pPr>
      <w:r w:rsidRPr="00E36CEA">
        <w:rPr>
          <w:rFonts w:ascii="Times New Roman" w:eastAsia="Times New Roman" w:hAnsi="Times New Roman" w:cs="Times New Roman"/>
          <w:sz w:val="24"/>
          <w:szCs w:val="24"/>
        </w:rPr>
        <w:t>… I can work with a teacher to solve any problems s/he might have at school _____</w:t>
      </w:r>
    </w:p>
    <w:p w14:paraId="5E471992" w14:textId="77777777" w:rsidR="004F2D96" w:rsidRPr="00E36CEA" w:rsidRDefault="004F2D96" w:rsidP="004F2D96">
      <w:pPr>
        <w:spacing w:after="210"/>
        <w:contextualSpacing/>
        <w:rPr>
          <w:rFonts w:ascii="Times New Roman" w:eastAsia="Times New Roman" w:hAnsi="Times New Roman" w:cs="Times New Roman"/>
          <w:sz w:val="24"/>
          <w:szCs w:val="24"/>
        </w:rPr>
      </w:pPr>
    </w:p>
    <w:p w14:paraId="35618BA1" w14:textId="77777777" w:rsidR="00192114" w:rsidRPr="00E36CEA" w:rsidRDefault="00192114" w:rsidP="00B8785F">
      <w:pPr>
        <w:spacing w:after="0"/>
        <w:contextualSpacing/>
        <w:rPr>
          <w:rFonts w:ascii="Times New Roman" w:eastAsia="Times New Roman" w:hAnsi="Times New Roman" w:cs="Times New Roman"/>
          <w:b/>
          <w:i/>
          <w:sz w:val="24"/>
          <w:szCs w:val="24"/>
        </w:rPr>
      </w:pPr>
      <w:r w:rsidRPr="00E36CEA">
        <w:rPr>
          <w:rFonts w:ascii="Times New Roman" w:eastAsia="Times New Roman" w:hAnsi="Times New Roman" w:cs="Times New Roman"/>
          <w:b/>
          <w:i/>
          <w:sz w:val="24"/>
          <w:szCs w:val="24"/>
        </w:rPr>
        <w:t>PTIM OR SCHOOL ENGAGEMENT</w:t>
      </w:r>
    </w:p>
    <w:p w14:paraId="28BA8C75" w14:textId="16C597E9" w:rsidR="00643E8E" w:rsidRPr="00E36CEA" w:rsidRDefault="00643E8E" w:rsidP="00B8785F">
      <w:pPr>
        <w:spacing w:after="0"/>
        <w:contextualSpacing/>
        <w:rPr>
          <w:rFonts w:ascii="Times New Roman" w:eastAsia="Times New Roman" w:hAnsi="Times New Roman" w:cs="Times New Roman"/>
          <w:b/>
          <w:i/>
          <w:sz w:val="24"/>
          <w:szCs w:val="24"/>
        </w:rPr>
      </w:pPr>
      <w:r w:rsidRPr="00E36CEA">
        <w:rPr>
          <w:rFonts w:ascii="Times New Roman" w:eastAsia="Times New Roman" w:hAnsi="Times New Roman" w:cs="Times New Roman"/>
          <w:b/>
          <w:i/>
          <w:sz w:val="24"/>
          <w:szCs w:val="24"/>
        </w:rPr>
        <w:t>This section asks questions about your feelings about the teachers in this school.</w:t>
      </w:r>
      <w:r w:rsidRPr="00E36CEA">
        <w:rPr>
          <w:rFonts w:ascii="Times New Roman" w:eastAsia="Times New Roman" w:hAnsi="Times New Roman" w:cs="Times New Roman"/>
          <w:i/>
          <w:sz w:val="24"/>
          <w:szCs w:val="24"/>
        </w:rPr>
        <w:t xml:space="preserve"> </w:t>
      </w:r>
      <w:r w:rsidRPr="00E36CEA">
        <w:rPr>
          <w:rFonts w:ascii="Times New Roman" w:eastAsia="Times New Roman" w:hAnsi="Times New Roman" w:cs="Times New Roman"/>
          <w:b/>
          <w:i/>
          <w:sz w:val="24"/>
          <w:szCs w:val="24"/>
        </w:rPr>
        <w:t>Using the scale, please answer how much you agree or disagree with the following statements.</w:t>
      </w:r>
    </w:p>
    <w:p w14:paraId="54167B4F" w14:textId="77777777" w:rsidR="00B34ED9" w:rsidRPr="00E36CEA" w:rsidRDefault="00B34ED9" w:rsidP="00B8785F">
      <w:pPr>
        <w:spacing w:after="0"/>
        <w:contextualSpacing/>
        <w:rPr>
          <w:rFonts w:ascii="Times New Roman" w:hAnsi="Times New Roman" w:cs="Times New Roman"/>
          <w:b/>
          <w:i/>
          <w:sz w:val="24"/>
          <w:szCs w:val="24"/>
        </w:rPr>
      </w:pPr>
    </w:p>
    <w:p w14:paraId="73EC877B" w14:textId="77777777" w:rsidR="00B34ED9" w:rsidRPr="00E36CEA" w:rsidRDefault="00B34ED9" w:rsidP="00B34ED9">
      <w:pPr>
        <w:pStyle w:val="paragraph"/>
        <w:tabs>
          <w:tab w:val="center" w:pos="1440"/>
          <w:tab w:val="center" w:pos="3420"/>
          <w:tab w:val="center" w:pos="4860"/>
          <w:tab w:val="center" w:pos="6480"/>
          <w:tab w:val="center" w:pos="9180"/>
        </w:tabs>
        <w:spacing w:before="0" w:beforeAutospacing="0" w:after="0" w:afterAutospacing="0"/>
        <w:textAlignment w:val="baseline"/>
      </w:pPr>
      <w:r w:rsidRPr="00E36CEA">
        <w:rPr>
          <w:rStyle w:val="normaltextrun"/>
          <w:rFonts w:ascii="Times New Roman Bold" w:hAnsi="Times New Roman Bold"/>
          <w:b/>
          <w:bCs/>
          <w:spacing w:val="-4"/>
          <w:sz w:val="22"/>
        </w:rPr>
        <w:lastRenderedPageBreak/>
        <w:t>1 = Strongly Disagree</w:t>
      </w:r>
      <w:r w:rsidRPr="00E36CEA">
        <w:rPr>
          <w:rStyle w:val="normaltextrun"/>
          <w:rFonts w:ascii="Times New Roman Bold" w:hAnsi="Times New Roman Bold"/>
          <w:b/>
          <w:bCs/>
          <w:spacing w:val="-4"/>
          <w:sz w:val="22"/>
        </w:rPr>
        <w:tab/>
        <w:t>2 = Disagree</w:t>
      </w:r>
      <w:r w:rsidRPr="00E36CEA">
        <w:rPr>
          <w:rStyle w:val="normaltextrun"/>
          <w:rFonts w:ascii="Times New Roman Bold" w:hAnsi="Times New Roman Bold"/>
          <w:b/>
          <w:bCs/>
          <w:spacing w:val="-4"/>
          <w:sz w:val="22"/>
        </w:rPr>
        <w:tab/>
        <w:t>3 = Agree</w:t>
      </w:r>
      <w:r w:rsidRPr="00E36CEA">
        <w:rPr>
          <w:rStyle w:val="normaltextrun"/>
          <w:rFonts w:ascii="Times New Roman Bold" w:hAnsi="Times New Roman Bold"/>
          <w:b/>
          <w:bCs/>
          <w:spacing w:val="-4"/>
          <w:sz w:val="22"/>
        </w:rPr>
        <w:tab/>
        <w:t>4 = Strongly Agree</w:t>
      </w:r>
    </w:p>
    <w:p w14:paraId="01AA213C" w14:textId="1CC766AC" w:rsidR="00C16F05" w:rsidRPr="00E36CEA" w:rsidRDefault="00C16F05" w:rsidP="00B8785F">
      <w:pPr>
        <w:spacing w:after="0"/>
        <w:contextualSpacing/>
        <w:rPr>
          <w:rFonts w:ascii="Times New Roman" w:hAnsi="Times New Roman" w:cs="Times New Roman"/>
          <w:sz w:val="24"/>
          <w:szCs w:val="24"/>
        </w:rPr>
      </w:pPr>
    </w:p>
    <w:p w14:paraId="480736B8" w14:textId="4C26822F" w:rsidR="00B8785F" w:rsidRPr="00E36CEA" w:rsidRDefault="00DD6E34" w:rsidP="00B34ED9">
      <w:pPr>
        <w:rPr>
          <w:rFonts w:ascii="Times New Roman" w:eastAsia="Times New Roman" w:hAnsi="Times New Roman" w:cs="Times New Roman"/>
          <w:b/>
          <w:sz w:val="24"/>
          <w:szCs w:val="24"/>
        </w:rPr>
      </w:pPr>
      <w:r w:rsidRPr="00E36CEA">
        <w:rPr>
          <w:rFonts w:ascii="Times New Roman" w:eastAsia="Times New Roman" w:hAnsi="Times New Roman" w:cs="Times New Roman"/>
          <w:b/>
          <w:sz w:val="24"/>
          <w:szCs w:val="24"/>
        </w:rPr>
        <w:t>A</w:t>
      </w:r>
      <w:r w:rsidR="00643E8E" w:rsidRPr="00E36CEA">
        <w:rPr>
          <w:rFonts w:ascii="Times New Roman" w:eastAsia="Times New Roman" w:hAnsi="Times New Roman" w:cs="Times New Roman"/>
          <w:b/>
          <w:sz w:val="24"/>
          <w:szCs w:val="24"/>
        </w:rPr>
        <w:t xml:space="preserve">t this school, </w:t>
      </w:r>
      <w:r w:rsidR="00B8785F" w:rsidRPr="00E36CEA">
        <w:rPr>
          <w:rFonts w:ascii="Times New Roman" w:eastAsia="Times New Roman" w:hAnsi="Times New Roman" w:cs="Times New Roman"/>
          <w:b/>
          <w:sz w:val="24"/>
          <w:szCs w:val="24"/>
        </w:rPr>
        <w:t xml:space="preserve">I feel that </w:t>
      </w:r>
      <w:r w:rsidR="00643E8E" w:rsidRPr="00E36CEA">
        <w:rPr>
          <w:rFonts w:ascii="Times New Roman" w:eastAsia="Times New Roman" w:hAnsi="Times New Roman" w:cs="Times New Roman"/>
          <w:b/>
          <w:sz w:val="24"/>
          <w:szCs w:val="24"/>
        </w:rPr>
        <w:t>t</w:t>
      </w:r>
      <w:r w:rsidR="001E5094" w:rsidRPr="00E36CEA">
        <w:rPr>
          <w:rFonts w:ascii="Times New Roman" w:eastAsia="Times New Roman" w:hAnsi="Times New Roman" w:cs="Times New Roman"/>
          <w:b/>
          <w:sz w:val="24"/>
          <w:szCs w:val="24"/>
        </w:rPr>
        <w:t xml:space="preserve">here is at least one teacher </w:t>
      </w:r>
      <w:r w:rsidR="00B8785F" w:rsidRPr="00E36CEA">
        <w:rPr>
          <w:rFonts w:ascii="Times New Roman" w:eastAsia="Times New Roman" w:hAnsi="Times New Roman" w:cs="Times New Roman"/>
          <w:b/>
          <w:sz w:val="24"/>
          <w:szCs w:val="24"/>
        </w:rPr>
        <w:t>who</w:t>
      </w:r>
      <w:r w:rsidR="00B34ED9" w:rsidRPr="00E36CEA">
        <w:rPr>
          <w:rFonts w:ascii="Times New Roman" w:eastAsia="Times New Roman" w:hAnsi="Times New Roman" w:cs="Times New Roman"/>
          <w:b/>
          <w:sz w:val="24"/>
          <w:szCs w:val="24"/>
        </w:rPr>
        <w:t>…</w:t>
      </w:r>
      <w:r w:rsidR="00896720" w:rsidRPr="00E36CEA">
        <w:rPr>
          <w:rStyle w:val="normaltextrun"/>
          <w:rFonts w:ascii="Times New Roman Bold" w:hAnsi="Times New Roman Bold"/>
          <w:b/>
          <w:bCs/>
          <w:spacing w:val="-4"/>
        </w:rPr>
        <w:tab/>
      </w:r>
    </w:p>
    <w:p w14:paraId="7220A04C" w14:textId="497A18EE" w:rsidR="001E5094" w:rsidRPr="00E36CEA" w:rsidRDefault="001E5094" w:rsidP="00B34ED9">
      <w:pPr>
        <w:pStyle w:val="ListParagraph"/>
        <w:numPr>
          <w:ilvl w:val="0"/>
          <w:numId w:val="4"/>
        </w:numPr>
        <w:tabs>
          <w:tab w:val="left" w:pos="360"/>
        </w:tabs>
        <w:spacing w:after="0"/>
        <w:ind w:hanging="1440"/>
        <w:rPr>
          <w:rFonts w:ascii="Times New Roman" w:eastAsia="Times New Roman" w:hAnsi="Times New Roman" w:cs="Times New Roman"/>
          <w:sz w:val="24"/>
          <w:szCs w:val="24"/>
        </w:rPr>
      </w:pPr>
      <w:commentRangeStart w:id="6"/>
      <w:r w:rsidRPr="00E36CEA">
        <w:rPr>
          <w:rFonts w:ascii="Times New Roman" w:eastAsia="Times New Roman" w:hAnsi="Times New Roman" w:cs="Times New Roman"/>
          <w:sz w:val="24"/>
          <w:szCs w:val="24"/>
        </w:rPr>
        <w:t xml:space="preserve">… cares about my </w:t>
      </w:r>
      <w:r w:rsidR="000973E8" w:rsidRPr="00E36CEA">
        <w:rPr>
          <w:rFonts w:ascii="Times New Roman" w:eastAsia="Times New Roman" w:hAnsi="Times New Roman" w:cs="Times New Roman"/>
          <w:sz w:val="24"/>
          <w:szCs w:val="24"/>
        </w:rPr>
        <w:t>youth</w:t>
      </w:r>
      <w:r w:rsidR="00250CE4" w:rsidRPr="00E36CEA">
        <w:rPr>
          <w:rFonts w:ascii="Times New Roman" w:eastAsia="Times New Roman" w:hAnsi="Times New Roman" w:cs="Times New Roman"/>
          <w:sz w:val="24"/>
          <w:szCs w:val="24"/>
        </w:rPr>
        <w:t xml:space="preserve"> _____</w:t>
      </w:r>
    </w:p>
    <w:p w14:paraId="68B27EF0" w14:textId="726AFD34" w:rsidR="001E5094" w:rsidRPr="00E36CEA"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E36CEA">
        <w:rPr>
          <w:rFonts w:ascii="Times New Roman" w:eastAsia="Times New Roman" w:hAnsi="Times New Roman" w:cs="Times New Roman"/>
          <w:sz w:val="24"/>
          <w:szCs w:val="24"/>
        </w:rPr>
        <w:t>… is interes</w:t>
      </w:r>
      <w:r w:rsidR="00250CE4" w:rsidRPr="00E36CEA">
        <w:rPr>
          <w:rFonts w:ascii="Times New Roman" w:eastAsia="Times New Roman" w:hAnsi="Times New Roman" w:cs="Times New Roman"/>
          <w:sz w:val="24"/>
          <w:szCs w:val="24"/>
        </w:rPr>
        <w:t>ted in getting to know me _____</w:t>
      </w:r>
    </w:p>
    <w:p w14:paraId="22BCBCCB" w14:textId="2C7C179D" w:rsidR="001E5094" w:rsidRPr="00E36CEA"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E36CEA">
        <w:rPr>
          <w:rFonts w:ascii="Times New Roman" w:eastAsia="Times New Roman" w:hAnsi="Times New Roman" w:cs="Times New Roman"/>
          <w:sz w:val="24"/>
          <w:szCs w:val="24"/>
        </w:rPr>
        <w:t xml:space="preserve">… </w:t>
      </w:r>
      <w:r w:rsidR="00FC3A32" w:rsidRPr="00E36CEA">
        <w:rPr>
          <w:rFonts w:ascii="Times New Roman" w:eastAsia="Times New Roman" w:hAnsi="Times New Roman" w:cs="Times New Roman"/>
          <w:sz w:val="24"/>
          <w:szCs w:val="24"/>
        </w:rPr>
        <w:t xml:space="preserve">I </w:t>
      </w:r>
      <w:r w:rsidR="001F038A" w:rsidRPr="00E36CEA">
        <w:rPr>
          <w:rFonts w:ascii="Times New Roman" w:eastAsia="Times New Roman" w:hAnsi="Times New Roman" w:cs="Times New Roman"/>
          <w:sz w:val="24"/>
          <w:szCs w:val="24"/>
        </w:rPr>
        <w:t xml:space="preserve">am </w:t>
      </w:r>
      <w:r w:rsidRPr="00E36CEA">
        <w:rPr>
          <w:rFonts w:ascii="Times New Roman" w:eastAsia="Times New Roman" w:hAnsi="Times New Roman" w:cs="Times New Roman"/>
          <w:sz w:val="24"/>
          <w:szCs w:val="24"/>
        </w:rPr>
        <w:t xml:space="preserve">comfortable talking to about my </w:t>
      </w:r>
      <w:r w:rsidR="000973E8" w:rsidRPr="00E36CEA">
        <w:rPr>
          <w:rFonts w:ascii="Times New Roman" w:eastAsia="Times New Roman" w:hAnsi="Times New Roman" w:cs="Times New Roman"/>
          <w:sz w:val="24"/>
          <w:szCs w:val="24"/>
        </w:rPr>
        <w:t>youth</w:t>
      </w:r>
      <w:r w:rsidRPr="00E36CEA">
        <w:rPr>
          <w:rFonts w:ascii="Times New Roman" w:eastAsia="Times New Roman" w:hAnsi="Times New Roman" w:cs="Times New Roman"/>
          <w:sz w:val="24"/>
          <w:szCs w:val="24"/>
        </w:rPr>
        <w:t xml:space="preserve"> _____</w:t>
      </w:r>
    </w:p>
    <w:p w14:paraId="489CC11E" w14:textId="532A341B" w:rsidR="00D364E9" w:rsidRPr="00E36CEA"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E36CEA">
        <w:rPr>
          <w:rFonts w:ascii="Times New Roman" w:eastAsia="Times New Roman" w:hAnsi="Times New Roman" w:cs="Times New Roman"/>
          <w:sz w:val="24"/>
          <w:szCs w:val="24"/>
        </w:rPr>
        <w:t xml:space="preserve">… I can ask questions to or make suggestions about my </w:t>
      </w:r>
      <w:r w:rsidR="000973E8" w:rsidRPr="00E36CEA">
        <w:rPr>
          <w:rFonts w:ascii="Times New Roman" w:eastAsia="Times New Roman" w:hAnsi="Times New Roman" w:cs="Times New Roman"/>
          <w:sz w:val="24"/>
          <w:szCs w:val="24"/>
        </w:rPr>
        <w:t>youth</w:t>
      </w:r>
      <w:r w:rsidRPr="00E36CEA">
        <w:rPr>
          <w:rFonts w:ascii="Times New Roman" w:eastAsia="Times New Roman" w:hAnsi="Times New Roman" w:cs="Times New Roman"/>
          <w:sz w:val="24"/>
          <w:szCs w:val="24"/>
        </w:rPr>
        <w:t xml:space="preserve"> _____</w:t>
      </w:r>
      <w:commentRangeEnd w:id="6"/>
      <w:r w:rsidR="001E5FF3">
        <w:rPr>
          <w:rStyle w:val="CommentReference"/>
        </w:rPr>
        <w:commentReference w:id="6"/>
      </w:r>
    </w:p>
    <w:p w14:paraId="0940601C" w14:textId="77777777" w:rsidR="00192114" w:rsidRDefault="00192114" w:rsidP="001921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p>
    <w:p w14:paraId="18F9868D" w14:textId="5E2D41C1" w:rsidR="00192114" w:rsidRPr="00192114" w:rsidRDefault="00192114" w:rsidP="001921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r w:rsidRPr="00192114">
        <w:rPr>
          <w:rFonts w:ascii="Times New Roman" w:hAnsi="Times New Roman" w:cs="Times New Roman"/>
          <w:b/>
          <w:sz w:val="24"/>
          <w:szCs w:val="24"/>
        </w:rPr>
        <w:t>Restorative Justice scale</w:t>
      </w:r>
    </w:p>
    <w:p w14:paraId="04B66657" w14:textId="52880B30" w:rsidR="00D364E9" w:rsidRDefault="00D364E9" w:rsidP="00D364E9">
      <w:pPr>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This section asks about </w:t>
      </w:r>
      <w:r w:rsidR="006E1760">
        <w:rPr>
          <w:rFonts w:ascii="Times New Roman" w:eastAsia="Times New Roman" w:hAnsi="Times New Roman" w:cs="Times New Roman"/>
          <w:b/>
          <w:i/>
          <w:sz w:val="24"/>
          <w:szCs w:val="24"/>
        </w:rPr>
        <w:t xml:space="preserve">conversations with </w:t>
      </w:r>
      <w:r w:rsidRPr="00BD7381">
        <w:rPr>
          <w:rFonts w:ascii="Times New Roman" w:eastAsia="Times New Roman" w:hAnsi="Times New Roman" w:cs="Times New Roman"/>
          <w:b/>
          <w:i/>
          <w:sz w:val="24"/>
          <w:szCs w:val="24"/>
        </w:rPr>
        <w:t xml:space="preserve">your youth </w:t>
      </w:r>
      <w:r w:rsidR="006E1760">
        <w:rPr>
          <w:rFonts w:ascii="Times New Roman" w:eastAsia="Times New Roman" w:hAnsi="Times New Roman" w:cs="Times New Roman"/>
          <w:b/>
          <w:i/>
          <w:sz w:val="24"/>
          <w:szCs w:val="24"/>
        </w:rPr>
        <w:t xml:space="preserve">about </w:t>
      </w:r>
      <w:r w:rsidRPr="00BD7381">
        <w:rPr>
          <w:rFonts w:ascii="Times New Roman" w:eastAsia="Times New Roman" w:hAnsi="Times New Roman" w:cs="Times New Roman"/>
          <w:b/>
          <w:i/>
          <w:sz w:val="24"/>
          <w:szCs w:val="24"/>
        </w:rPr>
        <w:t xml:space="preserve">aspects of </w:t>
      </w:r>
      <w:r w:rsidR="00AD5479">
        <w:rPr>
          <w:rFonts w:ascii="Times New Roman" w:eastAsia="Times New Roman" w:hAnsi="Times New Roman" w:cs="Times New Roman"/>
          <w:b/>
          <w:i/>
          <w:sz w:val="24"/>
          <w:szCs w:val="24"/>
        </w:rPr>
        <w:t>her/his</w:t>
      </w:r>
      <w:r w:rsidR="006E1760">
        <w:rPr>
          <w:rFonts w:ascii="Times New Roman" w:eastAsia="Times New Roman" w:hAnsi="Times New Roman" w:cs="Times New Roman"/>
          <w:b/>
          <w:i/>
          <w:sz w:val="24"/>
          <w:szCs w:val="24"/>
        </w:rPr>
        <w:t xml:space="preserve"> life at school.</w:t>
      </w:r>
    </w:p>
    <w:p w14:paraId="20EBD7AB" w14:textId="34772620" w:rsidR="00DD6E34" w:rsidRDefault="00FE600F" w:rsidP="00DD6E3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p>
    <w:p w14:paraId="0D839EFC" w14:textId="1DB787FD" w:rsidR="00B8785F" w:rsidRPr="0055464B" w:rsidRDefault="0055464B" w:rsidP="00E342AB">
      <w:pPr>
        <w:spacing w:after="0" w:line="240" w:lineRule="auto"/>
        <w:textAlignment w:val="baseline"/>
        <w:rPr>
          <w:rFonts w:ascii="Times New Roman" w:eastAsia="Times New Roman" w:hAnsi="Times New Roman" w:cs="Times New Roman"/>
          <w:sz w:val="24"/>
          <w:szCs w:val="24"/>
        </w:rPr>
      </w:pPr>
      <w:r w:rsidRPr="0055464B">
        <w:rPr>
          <w:rFonts w:ascii="Times New Roman" w:eastAsia="Times New Roman" w:hAnsi="Times New Roman" w:cs="Times New Roman"/>
          <w:sz w:val="24"/>
          <w:szCs w:val="24"/>
        </w:rPr>
        <w:t>Using the scale provided, answer h</w:t>
      </w:r>
      <w:r w:rsidR="00E342AB" w:rsidRPr="0055464B">
        <w:rPr>
          <w:rFonts w:ascii="Times New Roman" w:eastAsia="Times New Roman" w:hAnsi="Times New Roman" w:cs="Times New Roman"/>
          <w:sz w:val="24"/>
          <w:szCs w:val="24"/>
        </w:rPr>
        <w:t xml:space="preserve">ow </w:t>
      </w:r>
      <w:r w:rsidRPr="0055464B">
        <w:rPr>
          <w:rFonts w:ascii="Times New Roman" w:eastAsia="Times New Roman" w:hAnsi="Times New Roman" w:cs="Times New Roman"/>
          <w:sz w:val="24"/>
          <w:szCs w:val="24"/>
        </w:rPr>
        <w:t>often; in the</w:t>
      </w:r>
      <w:r w:rsidRPr="0055464B">
        <w:rPr>
          <w:rFonts w:ascii="Times New Roman" w:eastAsia="Times New Roman" w:hAnsi="Times New Roman" w:cs="Times New Roman"/>
          <w:b/>
          <w:sz w:val="24"/>
          <w:szCs w:val="24"/>
        </w:rPr>
        <w:t xml:space="preserve"> </w:t>
      </w:r>
      <w:r w:rsidRPr="0055464B">
        <w:rPr>
          <w:rFonts w:ascii="Times New Roman" w:eastAsia="Times New Roman" w:hAnsi="Times New Roman" w:cs="Times New Roman"/>
          <w:b/>
          <w:sz w:val="24"/>
          <w:szCs w:val="24"/>
          <w:u w:val="single"/>
        </w:rPr>
        <w:t>last three months</w:t>
      </w:r>
      <w:r w:rsidRPr="0055464B">
        <w:rPr>
          <w:rFonts w:ascii="Times New Roman" w:eastAsia="Times New Roman" w:hAnsi="Times New Roman" w:cs="Times New Roman"/>
          <w:sz w:val="24"/>
          <w:szCs w:val="24"/>
        </w:rPr>
        <w:t>, you have had</w:t>
      </w:r>
      <w:r w:rsidR="00E342AB" w:rsidRPr="0055464B">
        <w:rPr>
          <w:rFonts w:ascii="Times New Roman" w:eastAsia="Times New Roman" w:hAnsi="Times New Roman" w:cs="Times New Roman"/>
          <w:sz w:val="24"/>
          <w:szCs w:val="24"/>
        </w:rPr>
        <w:t xml:space="preserve"> a conversation with your youth about…</w:t>
      </w:r>
    </w:p>
    <w:p w14:paraId="135B626B" w14:textId="77777777" w:rsidR="00E342AB" w:rsidRPr="00E342AB" w:rsidRDefault="00E342AB" w:rsidP="00E342AB">
      <w:pPr>
        <w:spacing w:after="0" w:line="240" w:lineRule="auto"/>
        <w:textAlignment w:val="baseline"/>
        <w:rPr>
          <w:rFonts w:ascii="Times New Roman" w:eastAsia="Times New Roman" w:hAnsi="Times New Roman" w:cs="Times New Roman"/>
          <w:sz w:val="24"/>
          <w:szCs w:val="24"/>
        </w:rPr>
      </w:pPr>
    </w:p>
    <w:p w14:paraId="2A826272" w14:textId="4F5142E2" w:rsidR="00C16F05" w:rsidRPr="00BD7381" w:rsidRDefault="00C16F05" w:rsidP="00B34ED9">
      <w:pPr>
        <w:pStyle w:val="ListParagraph"/>
        <w:numPr>
          <w:ilvl w:val="0"/>
          <w:numId w:val="23"/>
        </w:numPr>
        <w:tabs>
          <w:tab w:val="clear" w:pos="1440"/>
          <w:tab w:val="left" w:pos="360"/>
          <w:tab w:val="left" w:pos="1080"/>
        </w:tabs>
        <w:spacing w:after="0"/>
        <w:ind w:hanging="14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friends at school ___ </w:t>
      </w:r>
    </w:p>
    <w:p w14:paraId="670774F2" w14:textId="5C088D0D" w:rsidR="00C16F05" w:rsidRPr="00BD7381" w:rsidRDefault="00C16F05" w:rsidP="00224EB1">
      <w:pPr>
        <w:numPr>
          <w:ilvl w:val="0"/>
          <w:numId w:val="23"/>
        </w:numPr>
        <w:tabs>
          <w:tab w:val="clear" w:pos="1440"/>
        </w:tabs>
        <w:spacing w:after="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involvement in school activities ____</w:t>
      </w:r>
    </w:p>
    <w:p w14:paraId="241E5756" w14:textId="40DC3C78" w:rsidR="00C16F05"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events that are coming up at school ___ </w:t>
      </w:r>
    </w:p>
    <w:p w14:paraId="3B09358A" w14:textId="047277CF" w:rsidR="00C16F05"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teachers ___</w:t>
      </w:r>
    </w:p>
    <w:p w14:paraId="6B57CAEB" w14:textId="4F18142C" w:rsidR="00C16F05"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the things </w:t>
      </w:r>
      <w:r w:rsidR="006164FC" w:rsidRPr="00BD7381">
        <w:rPr>
          <w:rFonts w:ascii="Times New Roman" w:eastAsia="Times New Roman" w:hAnsi="Times New Roman" w:cs="Times New Roman"/>
          <w:sz w:val="24"/>
          <w:szCs w:val="24"/>
        </w:rPr>
        <w:t>s/he</w:t>
      </w:r>
      <w:r w:rsidRPr="00BD7381">
        <w:rPr>
          <w:rFonts w:ascii="Times New Roman" w:eastAsia="Times New Roman" w:hAnsi="Times New Roman" w:cs="Times New Roman"/>
          <w:sz w:val="24"/>
          <w:szCs w:val="24"/>
        </w:rPr>
        <w:t xml:space="preserve"> is learning in class ___</w:t>
      </w:r>
    </w:p>
    <w:p w14:paraId="221086C5" w14:textId="69CABDC3" w:rsidR="00C16F05"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how </w:t>
      </w:r>
      <w:r w:rsidR="006164FC" w:rsidRPr="00BD7381">
        <w:rPr>
          <w:rFonts w:ascii="Times New Roman" w:eastAsia="Times New Roman" w:hAnsi="Times New Roman" w:cs="Times New Roman"/>
          <w:sz w:val="24"/>
          <w:szCs w:val="24"/>
        </w:rPr>
        <w:t>s/he</w:t>
      </w:r>
      <w:r w:rsidRPr="00BD7381">
        <w:rPr>
          <w:rFonts w:ascii="Times New Roman" w:eastAsia="Times New Roman" w:hAnsi="Times New Roman" w:cs="Times New Roman"/>
          <w:sz w:val="24"/>
          <w:szCs w:val="24"/>
        </w:rPr>
        <w:t xml:space="preserve"> contributes to the classroom ___</w:t>
      </w:r>
    </w:p>
    <w:p w14:paraId="42FCFB99" w14:textId="21DEE39E" w:rsidR="0031518F" w:rsidRPr="00BD7381" w:rsidRDefault="0031518F"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C16F05" w:rsidRPr="00BD7381">
        <w:rPr>
          <w:rFonts w:ascii="Times New Roman" w:eastAsia="Times New Roman" w:hAnsi="Times New Roman" w:cs="Times New Roman"/>
          <w:sz w:val="24"/>
          <w:szCs w:val="24"/>
        </w:rPr>
        <w:t xml:space="preserve">how </w:t>
      </w:r>
      <w:r w:rsidR="006164FC" w:rsidRPr="00BD7381">
        <w:rPr>
          <w:rFonts w:ascii="Times New Roman" w:eastAsia="Times New Roman" w:hAnsi="Times New Roman" w:cs="Times New Roman"/>
          <w:sz w:val="24"/>
          <w:szCs w:val="24"/>
        </w:rPr>
        <w:t>s/he</w:t>
      </w:r>
      <w:r w:rsidR="00C16F05" w:rsidRPr="00BD7381">
        <w:rPr>
          <w:rFonts w:ascii="Times New Roman" w:eastAsia="Times New Roman" w:hAnsi="Times New Roman" w:cs="Times New Roman"/>
          <w:sz w:val="24"/>
          <w:szCs w:val="24"/>
        </w:rPr>
        <w:t xml:space="preserve"> is doing in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classes ___</w:t>
      </w:r>
    </w:p>
    <w:p w14:paraId="4ADE4489" w14:textId="7ECEEEF3" w:rsidR="0031518F" w:rsidRPr="00BD7381" w:rsidRDefault="00B552AA"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future</w:t>
      </w:r>
      <w:r w:rsidRPr="00BD7381">
        <w:rPr>
          <w:rFonts w:ascii="Times New Roman" w:eastAsia="Times New Roman" w:hAnsi="Times New Roman" w:cs="Times New Roman"/>
          <w:sz w:val="24"/>
          <w:szCs w:val="24"/>
        </w:rPr>
        <w:t xml:space="preserve"> career and education goals</w:t>
      </w:r>
      <w:r w:rsidR="00C16F05" w:rsidRPr="00BD7381">
        <w:rPr>
          <w:rFonts w:ascii="Times New Roman" w:eastAsia="Times New Roman" w:hAnsi="Times New Roman" w:cs="Times New Roman"/>
          <w:sz w:val="24"/>
          <w:szCs w:val="24"/>
        </w:rPr>
        <w:t xml:space="preserve"> (even short</w:t>
      </w:r>
      <w:r w:rsidR="00CD2A00" w:rsidRPr="00BD7381">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term goals) ____</w:t>
      </w:r>
    </w:p>
    <w:p w14:paraId="6F6DB248" w14:textId="63B1D636"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challenges that arise at school </w:t>
      </w:r>
      <w:r w:rsidR="007B6215" w:rsidRPr="00BD7381">
        <w:rPr>
          <w:rFonts w:ascii="Times New Roman" w:eastAsia="Times New Roman" w:hAnsi="Times New Roman" w:cs="Times New Roman"/>
          <w:sz w:val="24"/>
          <w:szCs w:val="24"/>
        </w:rPr>
        <w:t>(like</w:t>
      </w:r>
      <w:r w:rsidR="00384E19"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bullying, aggression, harassment, racism, fights, etc.</w:t>
      </w:r>
      <w:r w:rsidR="007B6215"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61CC2E57" w14:textId="3676501B"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attitudes about school ____</w:t>
      </w:r>
    </w:p>
    <w:p w14:paraId="1791779F" w14:textId="27138257" w:rsidR="0031518F"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behavior at school ____</w:t>
      </w:r>
    </w:p>
    <w:p w14:paraId="79EAFBB9" w14:textId="4C4A80B3"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the things that go on at school (</w:t>
      </w:r>
      <w:r w:rsidR="003E79A3">
        <w:rPr>
          <w:rFonts w:ascii="Times New Roman" w:eastAsia="Times New Roman" w:hAnsi="Times New Roman" w:cs="Times New Roman"/>
          <w:sz w:val="24"/>
          <w:szCs w:val="24"/>
        </w:rPr>
        <w:t xml:space="preserve">the </w:t>
      </w:r>
      <w:r w:rsidRPr="00BD7381">
        <w:rPr>
          <w:rFonts w:ascii="Times New Roman" w:eastAsia="Times New Roman" w:hAnsi="Times New Roman" w:cs="Times New Roman"/>
          <w:sz w:val="24"/>
          <w:szCs w:val="24"/>
        </w:rPr>
        <w:t>school environment in general) ____</w:t>
      </w:r>
    </w:p>
    <w:p w14:paraId="32CFEA10" w14:textId="327C1953" w:rsidR="0031518F" w:rsidRPr="00BD7381" w:rsidRDefault="00516DF8"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…the importance of preparing for future education</w:t>
      </w:r>
      <w:r w:rsidR="00384E19" w:rsidRPr="00BD7381">
        <w:rPr>
          <w:rFonts w:ascii="Times New Roman" w:eastAsia="Times New Roman" w:hAnsi="Times New Roman" w:cs="Times New Roman"/>
          <w:sz w:val="24"/>
          <w:szCs w:val="24"/>
        </w:rPr>
        <w:t>al</w:t>
      </w:r>
      <w:r w:rsidRPr="00BD7381">
        <w:rPr>
          <w:rFonts w:ascii="Times New Roman" w:eastAsia="Times New Roman" w:hAnsi="Times New Roman" w:cs="Times New Roman"/>
          <w:sz w:val="24"/>
          <w:szCs w:val="24"/>
        </w:rPr>
        <w:t xml:space="preserve"> or career path</w:t>
      </w:r>
      <w:r w:rsidR="00384E19" w:rsidRPr="00BD7381">
        <w:rPr>
          <w:rFonts w:ascii="Times New Roman" w:eastAsia="Times New Roman" w:hAnsi="Times New Roman" w:cs="Times New Roman"/>
          <w:sz w:val="24"/>
          <w:szCs w:val="24"/>
        </w:rPr>
        <w:t>s</w:t>
      </w:r>
      <w:r w:rsidR="006164FC" w:rsidRPr="00BD7381">
        <w:rPr>
          <w:rFonts w:ascii="Times New Roman" w:eastAsia="Times New Roman" w:hAnsi="Times New Roman" w:cs="Times New Roman"/>
          <w:sz w:val="24"/>
          <w:szCs w:val="24"/>
        </w:rPr>
        <w:t xml:space="preserve"> </w:t>
      </w:r>
      <w:r w:rsidR="00384E19" w:rsidRPr="00BD7381">
        <w:rPr>
          <w:rFonts w:ascii="Times New Roman" w:eastAsia="Times New Roman" w:hAnsi="Times New Roman" w:cs="Times New Roman"/>
          <w:sz w:val="24"/>
          <w:szCs w:val="24"/>
        </w:rPr>
        <w:t xml:space="preserve">such as </w:t>
      </w:r>
      <w:r w:rsidRPr="00BD7381">
        <w:rPr>
          <w:rFonts w:ascii="Times New Roman" w:eastAsia="Times New Roman" w:hAnsi="Times New Roman" w:cs="Times New Roman"/>
          <w:sz w:val="24"/>
          <w:szCs w:val="24"/>
        </w:rPr>
        <w:t>college planning</w:t>
      </w:r>
      <w:r w:rsidR="00384E19" w:rsidRPr="00BD7381">
        <w:rPr>
          <w:rFonts w:ascii="Times New Roman" w:eastAsia="Times New Roman" w:hAnsi="Times New Roman" w:cs="Times New Roman"/>
          <w:sz w:val="24"/>
          <w:szCs w:val="24"/>
        </w:rPr>
        <w:t xml:space="preserve"> and/or </w:t>
      </w:r>
      <w:r w:rsidR="006164FC" w:rsidRPr="00BD7381">
        <w:rPr>
          <w:rFonts w:ascii="Times New Roman" w:eastAsia="Times New Roman" w:hAnsi="Times New Roman" w:cs="Times New Roman"/>
          <w:sz w:val="24"/>
          <w:szCs w:val="24"/>
        </w:rPr>
        <w:t>thinking about</w:t>
      </w:r>
      <w:r w:rsidRPr="00BD7381">
        <w:rPr>
          <w:rFonts w:ascii="Times New Roman" w:eastAsia="Times New Roman" w:hAnsi="Times New Roman" w:cs="Times New Roman"/>
          <w:sz w:val="24"/>
          <w:szCs w:val="24"/>
        </w:rPr>
        <w:t xml:space="preserve"> technical or trade school, etc. _____</w:t>
      </w:r>
    </w:p>
    <w:p w14:paraId="41FC7468" w14:textId="07D9A4A4" w:rsidR="001C1A72" w:rsidRPr="00BD7381" w:rsidRDefault="00516DF8"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5E3D86" w:rsidRPr="00BD7381">
        <w:rPr>
          <w:rFonts w:ascii="Times New Roman" w:eastAsia="Times New Roman" w:hAnsi="Times New Roman" w:cs="Times New Roman"/>
          <w:sz w:val="24"/>
          <w:szCs w:val="24"/>
        </w:rPr>
        <w:t xml:space="preserve">being involved in </w:t>
      </w:r>
      <w:r w:rsidR="00B552AA" w:rsidRPr="00BD7381">
        <w:rPr>
          <w:rFonts w:ascii="Times New Roman" w:eastAsia="Times New Roman" w:hAnsi="Times New Roman" w:cs="Times New Roman"/>
          <w:sz w:val="24"/>
          <w:szCs w:val="24"/>
        </w:rPr>
        <w:t>extracurricular activities at school and in the community</w:t>
      </w:r>
      <w:r w:rsidR="00384E19" w:rsidRPr="00BD7381">
        <w:rPr>
          <w:rFonts w:ascii="Times New Roman" w:eastAsia="Times New Roman" w:hAnsi="Times New Roman" w:cs="Times New Roman"/>
          <w:sz w:val="24"/>
          <w:szCs w:val="24"/>
        </w:rPr>
        <w:t xml:space="preserve"> such as </w:t>
      </w:r>
      <w:r w:rsidR="00B552AA" w:rsidRPr="00BD7381">
        <w:rPr>
          <w:rFonts w:ascii="Times New Roman" w:eastAsia="Times New Roman" w:hAnsi="Times New Roman" w:cs="Times New Roman"/>
          <w:sz w:val="24"/>
          <w:szCs w:val="24"/>
        </w:rPr>
        <w:t>leadership roles, community volunteering, sports, et</w:t>
      </w:r>
      <w:r w:rsidR="00CE53D5" w:rsidRPr="00BD7381">
        <w:rPr>
          <w:rFonts w:ascii="Times New Roman" w:eastAsia="Times New Roman" w:hAnsi="Times New Roman" w:cs="Times New Roman"/>
          <w:sz w:val="24"/>
          <w:szCs w:val="24"/>
        </w:rPr>
        <w:t>c.</w:t>
      </w:r>
      <w:r w:rsidR="00B552AA" w:rsidRPr="00BD7381">
        <w:rPr>
          <w:rFonts w:ascii="Times New Roman" w:eastAsia="Times New Roman" w:hAnsi="Times New Roman" w:cs="Times New Roman"/>
          <w:sz w:val="24"/>
          <w:szCs w:val="24"/>
        </w:rPr>
        <w:t>_____</w:t>
      </w:r>
    </w:p>
    <w:p w14:paraId="66EF0EC0" w14:textId="77777777" w:rsidR="00250CE4" w:rsidRDefault="00250CE4" w:rsidP="00250CE4">
      <w:pPr>
        <w:contextualSpacing/>
        <w:rPr>
          <w:rFonts w:ascii="Times New Roman" w:eastAsia="Times New Roman" w:hAnsi="Times New Roman" w:cs="Times New Roman"/>
          <w:b/>
          <w:sz w:val="24"/>
          <w:szCs w:val="24"/>
          <w:u w:val="single"/>
        </w:rPr>
      </w:pPr>
    </w:p>
    <w:p w14:paraId="0EE3E378" w14:textId="77777777" w:rsidR="00DC796E" w:rsidRPr="00F06766" w:rsidRDefault="00DC796E" w:rsidP="00DC796E">
      <w:pPr>
        <w:spacing w:after="0" w:line="240" w:lineRule="auto"/>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sz w:val="28"/>
          <w:szCs w:val="28"/>
          <w:u w:val="single"/>
        </w:rPr>
        <w:t>Homework</w:t>
      </w:r>
    </w:p>
    <w:p w14:paraId="579A1E5A" w14:textId="5D68BA2C" w:rsidR="00DC796E" w:rsidRPr="00BD7381" w:rsidRDefault="00DC796E" w:rsidP="00DC796E">
      <w:pPr>
        <w:spacing w:after="0" w:line="240" w:lineRule="auto"/>
        <w:rPr>
          <w:rFonts w:ascii="Times New Roman" w:eastAsia="Times New Roman" w:hAnsi="Times New Roman" w:cs="Times New Roman"/>
          <w:b/>
          <w:i/>
          <w:sz w:val="24"/>
          <w:szCs w:val="24"/>
        </w:rPr>
      </w:pPr>
      <w:commentRangeStart w:id="7"/>
      <w:commentRangeStart w:id="8"/>
      <w:r w:rsidRPr="00BD7381">
        <w:rPr>
          <w:rFonts w:ascii="Times New Roman" w:eastAsia="Times New Roman" w:hAnsi="Times New Roman" w:cs="Times New Roman"/>
          <w:b/>
          <w:i/>
          <w:sz w:val="24"/>
          <w:szCs w:val="24"/>
        </w:rPr>
        <w:t xml:space="preserve">This section has to do with your involvement in helping your youth with homework. Please answer </w:t>
      </w:r>
      <w:r w:rsidR="0055464B">
        <w:rPr>
          <w:rFonts w:ascii="Times New Roman" w:eastAsia="Times New Roman" w:hAnsi="Times New Roman" w:cs="Times New Roman"/>
          <w:b/>
          <w:i/>
          <w:sz w:val="24"/>
          <w:szCs w:val="24"/>
        </w:rPr>
        <w:t xml:space="preserve">how often you have done the following to help your youth with homework in the </w:t>
      </w:r>
      <w:r w:rsidR="0055464B" w:rsidRPr="0055464B">
        <w:rPr>
          <w:rFonts w:ascii="Times New Roman" w:eastAsia="Times New Roman" w:hAnsi="Times New Roman" w:cs="Times New Roman"/>
          <w:b/>
          <w:sz w:val="24"/>
          <w:szCs w:val="24"/>
          <w:u w:val="single"/>
        </w:rPr>
        <w:t>last three months</w:t>
      </w:r>
      <w:r w:rsidRPr="00BD7381">
        <w:rPr>
          <w:rFonts w:ascii="Times New Roman" w:eastAsia="Times New Roman" w:hAnsi="Times New Roman" w:cs="Times New Roman"/>
          <w:b/>
          <w:i/>
          <w:sz w:val="24"/>
          <w:szCs w:val="24"/>
        </w:rPr>
        <w:t>…. </w:t>
      </w:r>
      <w:commentRangeEnd w:id="7"/>
      <w:r w:rsidR="00F44869">
        <w:rPr>
          <w:rStyle w:val="CommentReference"/>
        </w:rPr>
        <w:commentReference w:id="7"/>
      </w:r>
      <w:commentRangeEnd w:id="8"/>
      <w:r w:rsidR="001F0627">
        <w:rPr>
          <w:rStyle w:val="CommentReference"/>
        </w:rPr>
        <w:commentReference w:id="8"/>
      </w:r>
    </w:p>
    <w:p w14:paraId="4E8B3F88" w14:textId="77777777" w:rsidR="00DC796E" w:rsidRPr="00BD7381" w:rsidRDefault="00DC796E" w:rsidP="00DC796E">
      <w:pPr>
        <w:spacing w:after="0" w:line="240" w:lineRule="auto"/>
        <w:rPr>
          <w:b/>
          <w:i/>
        </w:rPr>
      </w:pPr>
    </w:p>
    <w:p w14:paraId="5F0FC511" w14:textId="5B427F1D" w:rsidR="00DC796E" w:rsidRPr="00BD7381" w:rsidRDefault="00FE600F" w:rsidP="00DC796E">
      <w:pPr>
        <w:spacing w:after="0" w:line="240" w:lineRule="auto"/>
        <w:ind w:left="720" w:firstLine="720"/>
        <w:rPr>
          <w:rFonts w:ascii="Times New Roman" w:eastAsia="Times New Roman" w:hAnsi="Times New Roman" w:cs="Times New Roman"/>
          <w:b/>
          <w:sz w:val="24"/>
          <w:szCs w:val="24"/>
        </w:rPr>
      </w:pP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p>
    <w:p w14:paraId="7B07FA62" w14:textId="47E4B6BC" w:rsidR="00DC796E" w:rsidRPr="00BD7381"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b/>
          <w:bCs/>
          <w:sz w:val="24"/>
          <w:szCs w:val="24"/>
        </w:rPr>
        <w:t>M</w:t>
      </w:r>
      <w:r w:rsidR="00E342AB">
        <w:rPr>
          <w:rFonts w:ascii="Times New Roman" w:eastAsia="Times New Roman" w:hAnsi="Times New Roman" w:cs="Times New Roman"/>
          <w:b/>
          <w:bCs/>
          <w:sz w:val="24"/>
          <w:szCs w:val="24"/>
        </w:rPr>
        <w:t>y</w:t>
      </w:r>
      <w:r w:rsidR="00DC796E">
        <w:rPr>
          <w:rFonts w:ascii="Times New Roman" w:eastAsia="Times New Roman" w:hAnsi="Times New Roman" w:cs="Times New Roman"/>
          <w:b/>
          <w:bCs/>
          <w:sz w:val="24"/>
          <w:szCs w:val="24"/>
        </w:rPr>
        <w:t xml:space="preserve"> youth</w:t>
      </w:r>
      <w:r w:rsidR="00DC796E" w:rsidRPr="00BD7381">
        <w:rPr>
          <w:rFonts w:ascii="Times New Roman" w:eastAsia="Times New Roman" w:hAnsi="Times New Roman" w:cs="Times New Roman"/>
          <w:b/>
          <w:bCs/>
          <w:sz w:val="24"/>
          <w:szCs w:val="24"/>
        </w:rPr>
        <w:t xml:space="preserve"> </w:t>
      </w:r>
      <w:r w:rsidR="00455F38">
        <w:rPr>
          <w:rFonts w:ascii="Times New Roman" w:eastAsia="Times New Roman" w:hAnsi="Times New Roman" w:cs="Times New Roman"/>
          <w:b/>
          <w:bCs/>
          <w:sz w:val="24"/>
          <w:szCs w:val="24"/>
        </w:rPr>
        <w:t xml:space="preserve">has </w:t>
      </w:r>
      <w:r w:rsidR="00E324FD">
        <w:rPr>
          <w:rFonts w:ascii="Times New Roman" w:eastAsia="Times New Roman" w:hAnsi="Times New Roman" w:cs="Times New Roman"/>
          <w:b/>
          <w:bCs/>
          <w:sz w:val="24"/>
          <w:szCs w:val="24"/>
        </w:rPr>
        <w:t>had</w:t>
      </w:r>
      <w:r>
        <w:rPr>
          <w:rFonts w:ascii="Times New Roman" w:eastAsia="Times New Roman" w:hAnsi="Times New Roman" w:cs="Times New Roman"/>
          <w:b/>
          <w:bCs/>
          <w:sz w:val="24"/>
          <w:szCs w:val="24"/>
        </w:rPr>
        <w:t xml:space="preserve"> </w:t>
      </w:r>
      <w:r w:rsidR="00DC796E" w:rsidRPr="00BD7381">
        <w:rPr>
          <w:rFonts w:ascii="Times New Roman" w:eastAsia="Times New Roman" w:hAnsi="Times New Roman" w:cs="Times New Roman"/>
          <w:b/>
          <w:bCs/>
          <w:sz w:val="24"/>
          <w:szCs w:val="24"/>
        </w:rPr>
        <w:t xml:space="preserve">full responsibility </w:t>
      </w:r>
      <w:r w:rsidR="00DC796E" w:rsidRPr="00BD7381">
        <w:rPr>
          <w:rFonts w:ascii="Times New Roman" w:eastAsia="Times New Roman" w:hAnsi="Times New Roman" w:cs="Times New Roman"/>
          <w:sz w:val="24"/>
          <w:szCs w:val="24"/>
        </w:rPr>
        <w:t xml:space="preserve">for completing </w:t>
      </w:r>
      <w:r w:rsidR="00DC796E">
        <w:rPr>
          <w:rFonts w:ascii="Times New Roman" w:eastAsia="Times New Roman" w:hAnsi="Times New Roman" w:cs="Times New Roman"/>
          <w:sz w:val="24"/>
          <w:szCs w:val="24"/>
        </w:rPr>
        <w:t>her/his</w:t>
      </w:r>
      <w:r w:rsidR="00E324FD">
        <w:rPr>
          <w:rFonts w:ascii="Times New Roman" w:eastAsia="Times New Roman" w:hAnsi="Times New Roman" w:cs="Times New Roman"/>
          <w:sz w:val="24"/>
          <w:szCs w:val="24"/>
        </w:rPr>
        <w:t xml:space="preserve"> homework; I did</w:t>
      </w:r>
      <w:r w:rsidR="00DC796E" w:rsidRPr="00BD7381">
        <w:rPr>
          <w:rFonts w:ascii="Times New Roman" w:eastAsia="Times New Roman" w:hAnsi="Times New Roman" w:cs="Times New Roman"/>
          <w:sz w:val="24"/>
          <w:szCs w:val="24"/>
        </w:rPr>
        <w:t>n’t get in</w:t>
      </w:r>
      <w:r w:rsidR="00DC796E">
        <w:rPr>
          <w:rFonts w:ascii="Times New Roman" w:eastAsia="Times New Roman" w:hAnsi="Times New Roman" w:cs="Times New Roman"/>
          <w:sz w:val="24"/>
          <w:szCs w:val="24"/>
        </w:rPr>
        <w:t>volved</w:t>
      </w:r>
      <w:r w:rsidR="00DC796E" w:rsidRPr="00BD7381">
        <w:rPr>
          <w:rFonts w:ascii="Times New Roman" w:eastAsia="Times New Roman" w:hAnsi="Times New Roman" w:cs="Times New Roman"/>
          <w:sz w:val="24"/>
          <w:szCs w:val="24"/>
        </w:rPr>
        <w:t xml:space="preserve"> </w:t>
      </w:r>
      <w:r w:rsidR="00DC796E">
        <w:rPr>
          <w:rFonts w:ascii="Times New Roman" w:eastAsia="Times New Roman" w:hAnsi="Times New Roman" w:cs="Times New Roman"/>
          <w:sz w:val="24"/>
          <w:szCs w:val="24"/>
        </w:rPr>
        <w:t>_</w:t>
      </w:r>
      <w:r w:rsidR="0055464B">
        <w:rPr>
          <w:rFonts w:ascii="Times New Roman" w:eastAsia="Times New Roman" w:hAnsi="Times New Roman" w:cs="Times New Roman"/>
          <w:sz w:val="24"/>
          <w:szCs w:val="24"/>
        </w:rPr>
        <w:t>__</w:t>
      </w:r>
    </w:p>
    <w:p w14:paraId="7C1D804D" w14:textId="2924097D" w:rsidR="00DC796E" w:rsidRPr="00BD7381"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55F38">
        <w:rPr>
          <w:rFonts w:ascii="Times New Roman" w:eastAsia="Times New Roman" w:hAnsi="Times New Roman" w:cs="Times New Roman"/>
          <w:b/>
          <w:bCs/>
          <w:sz w:val="24"/>
          <w:szCs w:val="24"/>
        </w:rPr>
        <w:t>gave</w:t>
      </w:r>
      <w:r w:rsidR="00E342AB">
        <w:rPr>
          <w:rFonts w:ascii="Times New Roman" w:eastAsia="Times New Roman" w:hAnsi="Times New Roman" w:cs="Times New Roman"/>
          <w:b/>
          <w:bCs/>
          <w:sz w:val="24"/>
          <w:szCs w:val="24"/>
        </w:rPr>
        <w:t xml:space="preserve"> up trying</w:t>
      </w:r>
      <w:r w:rsidRPr="00BD738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___</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14:paraId="12D0102C" w14:textId="07D5759C" w:rsidR="00DC796E" w:rsidRDefault="001F038A"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I mad</w:t>
      </w:r>
      <w:r w:rsidR="00E342AB">
        <w:rPr>
          <w:rFonts w:ascii="Times New Roman" w:eastAsia="Times New Roman" w:hAnsi="Times New Roman" w:cs="Times New Roman"/>
          <w:sz w:val="24"/>
          <w:szCs w:val="24"/>
        </w:rPr>
        <w:t>e sure that s</w:t>
      </w:r>
      <w:r w:rsidR="00DC796E" w:rsidRPr="00BD7381">
        <w:rPr>
          <w:rFonts w:ascii="Times New Roman" w:eastAsia="Times New Roman" w:hAnsi="Times New Roman" w:cs="Times New Roman"/>
          <w:sz w:val="24"/>
          <w:szCs w:val="24"/>
        </w:rPr>
        <w:t xml:space="preserve">/he has a </w:t>
      </w:r>
      <w:r w:rsidR="00DC796E" w:rsidRPr="00BD7381">
        <w:rPr>
          <w:rFonts w:ascii="Times New Roman" w:eastAsia="Times New Roman" w:hAnsi="Times New Roman" w:cs="Times New Roman"/>
          <w:b/>
          <w:sz w:val="24"/>
          <w:szCs w:val="24"/>
        </w:rPr>
        <w:t>certain time</w:t>
      </w:r>
      <w:r w:rsidR="00DC796E">
        <w:rPr>
          <w:rFonts w:ascii="Times New Roman" w:eastAsia="Times New Roman" w:hAnsi="Times New Roman" w:cs="Times New Roman"/>
          <w:sz w:val="24"/>
          <w:szCs w:val="24"/>
        </w:rPr>
        <w:t xml:space="preserve"> to do</w:t>
      </w:r>
      <w:r w:rsidR="00DC796E" w:rsidRPr="00BD7381">
        <w:rPr>
          <w:rFonts w:ascii="Times New Roman" w:eastAsia="Times New Roman" w:hAnsi="Times New Roman" w:cs="Times New Roman"/>
          <w:sz w:val="24"/>
          <w:szCs w:val="24"/>
        </w:rPr>
        <w:t xml:space="preserve"> homework ___</w:t>
      </w:r>
    </w:p>
    <w:p w14:paraId="530927BF" w14:textId="5B3C632F" w:rsidR="00DC796E" w:rsidRPr="00BD7381"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sz w:val="24"/>
          <w:szCs w:val="24"/>
        </w:rPr>
        <w:lastRenderedPageBreak/>
        <w:t>I mad</w:t>
      </w:r>
      <w:r w:rsidR="00E342AB">
        <w:rPr>
          <w:rFonts w:ascii="Times New Roman" w:eastAsia="Times New Roman" w:hAnsi="Times New Roman" w:cs="Times New Roman"/>
          <w:sz w:val="24"/>
          <w:szCs w:val="24"/>
        </w:rPr>
        <w:t>e sure s</w:t>
      </w:r>
      <w:r w:rsidR="00DC796E" w:rsidRPr="00BD7381">
        <w:rPr>
          <w:rFonts w:ascii="Times New Roman" w:eastAsia="Times New Roman" w:hAnsi="Times New Roman" w:cs="Times New Roman"/>
          <w:sz w:val="24"/>
          <w:szCs w:val="24"/>
        </w:rPr>
        <w:t xml:space="preserve">/he has a </w:t>
      </w:r>
      <w:r w:rsidR="00DC796E" w:rsidRPr="00BD7381">
        <w:rPr>
          <w:rFonts w:ascii="Times New Roman" w:eastAsia="Times New Roman" w:hAnsi="Times New Roman" w:cs="Times New Roman"/>
          <w:b/>
          <w:sz w:val="24"/>
          <w:szCs w:val="24"/>
        </w:rPr>
        <w:t>certain place</w:t>
      </w:r>
      <w:r w:rsidR="00DC796E" w:rsidRPr="00BD7381">
        <w:rPr>
          <w:rFonts w:ascii="Times New Roman" w:eastAsia="Times New Roman" w:hAnsi="Times New Roman" w:cs="Times New Roman"/>
          <w:sz w:val="24"/>
          <w:szCs w:val="24"/>
        </w:rPr>
        <w:t xml:space="preserve"> to do homework ___</w:t>
      </w:r>
    </w:p>
    <w:p w14:paraId="2146BA55" w14:textId="41F1FEB7" w:rsidR="00DC796E" w:rsidRPr="00E342AB" w:rsidRDefault="00DC796E" w:rsidP="00224EB1">
      <w:pPr>
        <w:pStyle w:val="ListParagraph"/>
        <w:numPr>
          <w:ilvl w:val="0"/>
          <w:numId w:val="23"/>
        </w:numPr>
        <w:tabs>
          <w:tab w:val="clear" w:pos="1440"/>
        </w:tabs>
        <w:spacing w:after="0" w:line="240" w:lineRule="auto"/>
        <w:ind w:left="630" w:hanging="630"/>
      </w:pPr>
      <w:r w:rsidRPr="00BD7381">
        <w:rPr>
          <w:rFonts w:ascii="Times New Roman" w:eastAsia="Times New Roman" w:hAnsi="Times New Roman" w:cs="Times New Roman"/>
          <w:b/>
          <w:bCs/>
          <w:sz w:val="24"/>
          <w:szCs w:val="24"/>
        </w:rPr>
        <w:t xml:space="preserve">I </w:t>
      </w:r>
      <w:r w:rsidR="001F038A">
        <w:rPr>
          <w:rFonts w:ascii="Times New Roman" w:eastAsia="Times New Roman" w:hAnsi="Times New Roman" w:cs="Times New Roman"/>
          <w:b/>
          <w:bCs/>
          <w:sz w:val="24"/>
          <w:szCs w:val="24"/>
        </w:rPr>
        <w:t>sa</w:t>
      </w:r>
      <w:r w:rsidR="00E342AB">
        <w:rPr>
          <w:rFonts w:ascii="Times New Roman" w:eastAsia="Times New Roman" w:hAnsi="Times New Roman" w:cs="Times New Roman"/>
          <w:b/>
          <w:bCs/>
          <w:sz w:val="24"/>
          <w:szCs w:val="24"/>
        </w:rPr>
        <w:t>t with</w:t>
      </w:r>
      <w:r w:rsidRPr="00BD7381">
        <w:rPr>
          <w:rFonts w:ascii="Times New Roman" w:eastAsia="Times New Roman" w:hAnsi="Times New Roman" w:cs="Times New Roman"/>
          <w:b/>
          <w:bCs/>
          <w:sz w:val="24"/>
          <w:szCs w:val="24"/>
        </w:rPr>
        <w:t xml:space="preserve"> my </w:t>
      </w:r>
      <w:r>
        <w:rPr>
          <w:rFonts w:ascii="Times New Roman" w:eastAsia="Times New Roman" w:hAnsi="Times New Roman" w:cs="Times New Roman"/>
          <w:b/>
          <w:bCs/>
          <w:sz w:val="24"/>
          <w:szCs w:val="24"/>
        </w:rPr>
        <w:t>youth</w:t>
      </w:r>
      <w:r w:rsidRPr="00BD7381">
        <w:rPr>
          <w:rFonts w:ascii="Times New Roman" w:eastAsia="Times New Roman" w:hAnsi="Times New Roman" w:cs="Times New Roman"/>
          <w:b/>
          <w:bCs/>
          <w:sz w:val="24"/>
          <w:szCs w:val="24"/>
        </w:rPr>
        <w:t xml:space="preserve"> </w:t>
      </w:r>
      <w:r w:rsidRPr="00BD7381">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s/he</w:t>
      </w:r>
      <w:r w:rsidR="00E324FD">
        <w:rPr>
          <w:rFonts w:ascii="Times New Roman" w:eastAsia="Times New Roman" w:hAnsi="Times New Roman" w:cs="Times New Roman"/>
          <w:sz w:val="24"/>
          <w:szCs w:val="24"/>
        </w:rPr>
        <w:t xml:space="preserve"> did</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homework ___</w:t>
      </w:r>
    </w:p>
    <w:p w14:paraId="18039C4E" w14:textId="665703EE" w:rsidR="00E342AB" w:rsidRPr="00E342AB"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b/>
          <w:bCs/>
          <w:sz w:val="24"/>
          <w:szCs w:val="24"/>
        </w:rPr>
        <w:t>I mad</w:t>
      </w:r>
      <w:r w:rsidR="00E342AB">
        <w:rPr>
          <w:rFonts w:ascii="Times New Roman" w:eastAsia="Times New Roman" w:hAnsi="Times New Roman" w:cs="Times New Roman"/>
          <w:b/>
          <w:bCs/>
          <w:sz w:val="24"/>
          <w:szCs w:val="24"/>
        </w:rPr>
        <w:t xml:space="preserve">e myself available </w:t>
      </w:r>
      <w:r w:rsidR="00E342AB" w:rsidRPr="00E342AB">
        <w:rPr>
          <w:rFonts w:ascii="Times New Roman" w:eastAsia="Times New Roman" w:hAnsi="Times New Roman" w:cs="Times New Roman"/>
          <w:bCs/>
          <w:sz w:val="24"/>
          <w:szCs w:val="24"/>
        </w:rPr>
        <w:t>to my youth when</w:t>
      </w:r>
      <w:r w:rsidR="00E324FD">
        <w:rPr>
          <w:rFonts w:ascii="Times New Roman" w:eastAsia="Times New Roman" w:hAnsi="Times New Roman" w:cs="Times New Roman"/>
          <w:bCs/>
          <w:sz w:val="24"/>
          <w:szCs w:val="24"/>
        </w:rPr>
        <w:t xml:space="preserve"> s/he had</w:t>
      </w:r>
      <w:r w:rsidR="00E342AB" w:rsidRPr="00E342AB">
        <w:rPr>
          <w:rFonts w:ascii="Times New Roman" w:eastAsia="Times New Roman" w:hAnsi="Times New Roman" w:cs="Times New Roman"/>
          <w:bCs/>
          <w:sz w:val="24"/>
          <w:szCs w:val="24"/>
        </w:rPr>
        <w:t xml:space="preserve"> questions about her/his homework.</w:t>
      </w:r>
    </w:p>
    <w:p w14:paraId="31671098" w14:textId="084537B2" w:rsidR="00DC796E" w:rsidRPr="00BD7381"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BD7381">
        <w:rPr>
          <w:rFonts w:ascii="Times New Roman" w:eastAsia="Times New Roman" w:hAnsi="Times New Roman" w:cs="Times New Roman"/>
          <w:sz w:val="24"/>
          <w:szCs w:val="24"/>
        </w:rPr>
        <w:t xml:space="preserve"> my </w:t>
      </w:r>
      <w:r>
        <w:rPr>
          <w:rFonts w:ascii="Times New Roman" w:eastAsia="Times New Roman" w:hAnsi="Times New Roman" w:cs="Times New Roman"/>
          <w:b/>
          <w:sz w:val="24"/>
          <w:szCs w:val="24"/>
        </w:rPr>
        <w:t>youth</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when s</w:t>
      </w:r>
      <w:r w:rsidR="00E324FD">
        <w:rPr>
          <w:rFonts w:ascii="Times New Roman" w:eastAsia="Times New Roman" w:hAnsi="Times New Roman" w:cs="Times New Roman"/>
          <w:b/>
          <w:sz w:val="24"/>
          <w:szCs w:val="24"/>
        </w:rPr>
        <w:t>/he was</w:t>
      </w:r>
      <w:r w:rsidRPr="00BD7381">
        <w:rPr>
          <w:rFonts w:ascii="Times New Roman" w:eastAsia="Times New Roman" w:hAnsi="Times New Roman" w:cs="Times New Roman"/>
          <w:b/>
          <w:sz w:val="24"/>
          <w:szCs w:val="24"/>
        </w:rPr>
        <w:t xml:space="preserve"> stuck</w:t>
      </w:r>
      <w:r w:rsidRPr="00BD7381">
        <w:rPr>
          <w:rFonts w:ascii="Times New Roman" w:eastAsia="Times New Roman" w:hAnsi="Times New Roman" w:cs="Times New Roman"/>
          <w:sz w:val="24"/>
          <w:szCs w:val="24"/>
        </w:rPr>
        <w:t xml:space="preserve"> in a homework assignment</w:t>
      </w:r>
      <w:r>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59F45628" w14:textId="70F74EA4" w:rsidR="00DC796E"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BD7381">
        <w:rPr>
          <w:rFonts w:ascii="Times New Roman" w:eastAsia="Times New Roman" w:hAnsi="Times New Roman" w:cs="Times New Roman"/>
          <w:sz w:val="24"/>
          <w:szCs w:val="24"/>
        </w:rPr>
        <w:t xml:space="preserve"> my </w:t>
      </w:r>
      <w:r>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prepare for exams by aski</w:t>
      </w:r>
      <w:r>
        <w:rPr>
          <w:rFonts w:ascii="Times New Roman" w:eastAsia="Times New Roman" w:hAnsi="Times New Roman" w:cs="Times New Roman"/>
          <w:sz w:val="24"/>
          <w:szCs w:val="24"/>
        </w:rPr>
        <w:t>ng her/</w:t>
      </w:r>
      <w:r w:rsidRPr="00BD7381">
        <w:rPr>
          <w:rFonts w:ascii="Times New Roman" w:eastAsia="Times New Roman" w:hAnsi="Times New Roman" w:cs="Times New Roman"/>
          <w:sz w:val="24"/>
          <w:szCs w:val="24"/>
        </w:rPr>
        <w:t>him question about the subject, etc.</w:t>
      </w:r>
      <w:r>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4996B8BE" w14:textId="04A78C82" w:rsidR="00FC3A32" w:rsidRPr="00FC3A32"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sz w:val="24"/>
          <w:szCs w:val="24"/>
        </w:rPr>
        <w:t>I ga</w:t>
      </w:r>
      <w:r w:rsidR="00DC796E" w:rsidRPr="00BD7381">
        <w:rPr>
          <w:rFonts w:ascii="Times New Roman" w:eastAsia="Times New Roman" w:hAnsi="Times New Roman" w:cs="Times New Roman"/>
          <w:sz w:val="24"/>
          <w:szCs w:val="24"/>
        </w:rPr>
        <w:t xml:space="preserve">ve my </w:t>
      </w:r>
      <w:r w:rsidR="00DC796E">
        <w:rPr>
          <w:rFonts w:ascii="Times New Roman" w:eastAsia="Times New Roman" w:hAnsi="Times New Roman" w:cs="Times New Roman"/>
          <w:sz w:val="24"/>
          <w:szCs w:val="24"/>
        </w:rPr>
        <w:t>youth</w:t>
      </w:r>
      <w:r w:rsidR="00DC796E" w:rsidRPr="00BD7381">
        <w:rPr>
          <w:rFonts w:ascii="Times New Roman" w:eastAsia="Times New Roman" w:hAnsi="Times New Roman" w:cs="Times New Roman"/>
          <w:sz w:val="24"/>
          <w:szCs w:val="24"/>
        </w:rPr>
        <w:t xml:space="preserve"> </w:t>
      </w:r>
      <w:r w:rsidR="00DC796E" w:rsidRPr="00BD7381">
        <w:rPr>
          <w:rFonts w:ascii="Times New Roman" w:eastAsia="Times New Roman" w:hAnsi="Times New Roman" w:cs="Times New Roman"/>
          <w:b/>
          <w:sz w:val="24"/>
          <w:szCs w:val="24"/>
        </w:rPr>
        <w:t>in</w:t>
      </w:r>
      <w:r w:rsidR="00DC796E">
        <w:rPr>
          <w:rFonts w:ascii="Times New Roman" w:eastAsia="Times New Roman" w:hAnsi="Times New Roman" w:cs="Times New Roman"/>
          <w:b/>
          <w:sz w:val="24"/>
          <w:szCs w:val="24"/>
        </w:rPr>
        <w:t>c</w:t>
      </w:r>
      <w:r w:rsidR="00DC796E" w:rsidRPr="00BD7381">
        <w:rPr>
          <w:rFonts w:ascii="Times New Roman" w:eastAsia="Times New Roman" w:hAnsi="Times New Roman" w:cs="Times New Roman"/>
          <w:b/>
          <w:sz w:val="24"/>
          <w:szCs w:val="24"/>
        </w:rPr>
        <w:t>entives</w:t>
      </w:r>
      <w:r w:rsidR="00DC796E">
        <w:rPr>
          <w:rFonts w:ascii="Times New Roman" w:eastAsia="Times New Roman" w:hAnsi="Times New Roman" w:cs="Times New Roman"/>
          <w:sz w:val="24"/>
          <w:szCs w:val="24"/>
        </w:rPr>
        <w:t xml:space="preserve"> like special privile</w:t>
      </w:r>
      <w:r w:rsidR="00DC796E" w:rsidRPr="00BD7381">
        <w:rPr>
          <w:rFonts w:ascii="Times New Roman" w:eastAsia="Times New Roman" w:hAnsi="Times New Roman" w:cs="Times New Roman"/>
          <w:sz w:val="24"/>
          <w:szCs w:val="24"/>
        </w:rPr>
        <w:t xml:space="preserve">ges, special </w:t>
      </w:r>
      <w:r w:rsidR="00DC796E">
        <w:rPr>
          <w:rFonts w:ascii="Times New Roman" w:eastAsia="Times New Roman" w:hAnsi="Times New Roman" w:cs="Times New Roman"/>
          <w:sz w:val="24"/>
          <w:szCs w:val="24"/>
        </w:rPr>
        <w:t>gifts</w:t>
      </w:r>
      <w:r w:rsidR="00DC796E" w:rsidRPr="00BD7381">
        <w:rPr>
          <w:rFonts w:ascii="Times New Roman" w:eastAsia="Times New Roman" w:hAnsi="Times New Roman" w:cs="Times New Roman"/>
          <w:sz w:val="24"/>
          <w:szCs w:val="24"/>
        </w:rPr>
        <w:t>,</w:t>
      </w:r>
      <w:r w:rsidR="00DC796E">
        <w:rPr>
          <w:rFonts w:ascii="Times New Roman" w:eastAsia="Times New Roman" w:hAnsi="Times New Roman" w:cs="Times New Roman"/>
          <w:sz w:val="24"/>
          <w:szCs w:val="24"/>
        </w:rPr>
        <w:t xml:space="preserve"> </w:t>
      </w:r>
      <w:r w:rsidR="00DC796E" w:rsidRPr="00BD7381">
        <w:rPr>
          <w:rFonts w:ascii="Times New Roman" w:eastAsia="Times New Roman" w:hAnsi="Times New Roman" w:cs="Times New Roman"/>
          <w:sz w:val="24"/>
          <w:szCs w:val="24"/>
        </w:rPr>
        <w:t>etc. ____</w:t>
      </w:r>
    </w:p>
    <w:p w14:paraId="6EABE5E7" w14:textId="2AC60622" w:rsidR="00DC796E" w:rsidRPr="00FC3A32" w:rsidRDefault="00DC796E" w:rsidP="00224EB1">
      <w:pPr>
        <w:pStyle w:val="ListParagraph"/>
        <w:numPr>
          <w:ilvl w:val="0"/>
          <w:numId w:val="23"/>
        </w:numPr>
        <w:tabs>
          <w:tab w:val="clear" w:pos="1440"/>
        </w:tabs>
        <w:spacing w:after="0" w:line="240" w:lineRule="auto"/>
        <w:ind w:left="630" w:hanging="630"/>
      </w:pPr>
      <w:r w:rsidRPr="00FC3A32">
        <w:rPr>
          <w:rFonts w:ascii="Times New Roman" w:eastAsia="Times New Roman" w:hAnsi="Times New Roman" w:cs="Times New Roman"/>
          <w:sz w:val="24"/>
          <w:szCs w:val="24"/>
        </w:rPr>
        <w:t>I use</w:t>
      </w:r>
      <w:r w:rsidR="001F038A">
        <w:rPr>
          <w:rFonts w:ascii="Times New Roman" w:eastAsia="Times New Roman" w:hAnsi="Times New Roman" w:cs="Times New Roman"/>
          <w:sz w:val="24"/>
          <w:szCs w:val="24"/>
        </w:rPr>
        <w:t>d</w:t>
      </w:r>
      <w:r w:rsidRPr="00FC3A32">
        <w:rPr>
          <w:rFonts w:ascii="Times New Roman" w:eastAsia="Times New Roman" w:hAnsi="Times New Roman" w:cs="Times New Roman"/>
          <w:sz w:val="24"/>
          <w:szCs w:val="24"/>
        </w:rPr>
        <w:t xml:space="preserve"> </w:t>
      </w:r>
      <w:r w:rsidRPr="00FC3A32">
        <w:rPr>
          <w:rFonts w:ascii="Times New Roman" w:eastAsia="Times New Roman" w:hAnsi="Times New Roman" w:cs="Times New Roman"/>
          <w:b/>
          <w:bCs/>
          <w:sz w:val="24"/>
          <w:szCs w:val="24"/>
        </w:rPr>
        <w:t>consequences,</w:t>
      </w:r>
      <w:r w:rsidRPr="00FC3A32">
        <w:rPr>
          <w:rFonts w:ascii="Times New Roman" w:eastAsia="Times New Roman" w:hAnsi="Times New Roman" w:cs="Times New Roman"/>
          <w:sz w:val="24"/>
          <w:szCs w:val="24"/>
        </w:rPr>
        <w:t xml:space="preserve"> punishments, disciplinary actions ___</w:t>
      </w:r>
    </w:p>
    <w:p w14:paraId="539FB019" w14:textId="09E614F4"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remind</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t>
      </w:r>
      <w:r w:rsidRPr="00D329DC">
        <w:rPr>
          <w:rFonts w:ascii="Times New Roman" w:eastAsia="Times New Roman" w:hAnsi="Times New Roman" w:cs="Times New Roman"/>
          <w:bCs/>
          <w:sz w:val="24"/>
          <w:szCs w:val="24"/>
        </w:rPr>
        <w:t>my youth to do her/his homework</w:t>
      </w:r>
      <w:r w:rsidRPr="00D329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w:t>
      </w:r>
    </w:p>
    <w:p w14:paraId="30339F8D" w14:textId="5ABE9CDF"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in with my youth </w:t>
      </w:r>
      <w:r w:rsidRPr="00D329DC">
        <w:rPr>
          <w:rFonts w:ascii="Times New Roman" w:eastAsia="Times New Roman" w:hAnsi="Times New Roman" w:cs="Times New Roman"/>
          <w:bCs/>
          <w:sz w:val="24"/>
          <w:szCs w:val="24"/>
        </w:rPr>
        <w:t>to make sure s/he did her/his homework</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___</w:t>
      </w:r>
    </w:p>
    <w:p w14:paraId="477CB05A" w14:textId="367E2625"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t>
      </w:r>
      <w:r w:rsidRPr="00D329DC">
        <w:rPr>
          <w:rFonts w:ascii="Times New Roman" w:eastAsia="Times New Roman" w:hAnsi="Times New Roman" w:cs="Times New Roman"/>
          <w:bCs/>
          <w:sz w:val="24"/>
          <w:szCs w:val="24"/>
        </w:rPr>
        <w:t>and correct</w:t>
      </w:r>
      <w:r w:rsidR="001F038A">
        <w:rPr>
          <w:rFonts w:ascii="Times New Roman" w:eastAsia="Times New Roman" w:hAnsi="Times New Roman" w:cs="Times New Roman"/>
          <w:bCs/>
          <w:sz w:val="24"/>
          <w:szCs w:val="24"/>
        </w:rPr>
        <w:t>ed</w:t>
      </w:r>
      <w:r w:rsidRPr="00D329DC">
        <w:rPr>
          <w:rFonts w:ascii="Times New Roman" w:eastAsia="Times New Roman" w:hAnsi="Times New Roman" w:cs="Times New Roman"/>
          <w:bCs/>
          <w:sz w:val="24"/>
          <w:szCs w:val="24"/>
        </w:rPr>
        <w:t xml:space="preserve"> my youth’s homework</w:t>
      </w:r>
      <w:r w:rsidRPr="00D329D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___</w:t>
      </w:r>
    </w:p>
    <w:p w14:paraId="15863527" w14:textId="44C065DD"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with the teacher</w:t>
      </w:r>
      <w:r w:rsidR="001F038A">
        <w:rPr>
          <w:rFonts w:ascii="Times New Roman" w:eastAsia="Times New Roman" w:hAnsi="Times New Roman" w:cs="Times New Roman"/>
          <w:sz w:val="24"/>
          <w:szCs w:val="24"/>
        </w:rPr>
        <w:t xml:space="preserve"> to make sure my youth finished</w:t>
      </w:r>
      <w:r w:rsidRPr="00D329DC">
        <w:rPr>
          <w:rFonts w:ascii="Times New Roman" w:eastAsia="Times New Roman" w:hAnsi="Times New Roman" w:cs="Times New Roman"/>
          <w:sz w:val="24"/>
          <w:szCs w:val="24"/>
        </w:rPr>
        <w:t xml:space="preserve"> her/his homework </w:t>
      </w:r>
      <w:r>
        <w:rPr>
          <w:rFonts w:ascii="Times New Roman" w:eastAsia="Times New Roman" w:hAnsi="Times New Roman" w:cs="Times New Roman"/>
          <w:sz w:val="24"/>
          <w:szCs w:val="24"/>
        </w:rPr>
        <w:t>___</w:t>
      </w:r>
    </w:p>
    <w:p w14:paraId="58B1E572" w14:textId="24109E09"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D329DC">
        <w:rPr>
          <w:rFonts w:ascii="Times New Roman" w:eastAsia="Times New Roman" w:hAnsi="Times New Roman" w:cs="Times New Roman"/>
          <w:sz w:val="24"/>
          <w:szCs w:val="24"/>
        </w:rPr>
        <w:t xml:space="preserve"> my youth access </w:t>
      </w:r>
      <w:r w:rsidRPr="00D329DC">
        <w:rPr>
          <w:rFonts w:ascii="Times New Roman" w:eastAsia="Times New Roman" w:hAnsi="Times New Roman" w:cs="Times New Roman"/>
          <w:b/>
          <w:sz w:val="24"/>
          <w:szCs w:val="24"/>
        </w:rPr>
        <w:t>other resources</w:t>
      </w:r>
      <w:r w:rsidRPr="00D329DC">
        <w:rPr>
          <w:rFonts w:ascii="Times New Roman" w:eastAsia="Times New Roman" w:hAnsi="Times New Roman" w:cs="Times New Roman"/>
          <w:sz w:val="24"/>
          <w:szCs w:val="24"/>
        </w:rPr>
        <w:t xml:space="preserve"> (library, art materials, computer lab, etc.) </w:t>
      </w:r>
      <w:r>
        <w:rPr>
          <w:rFonts w:ascii="Times New Roman" w:eastAsia="Times New Roman" w:hAnsi="Times New Roman" w:cs="Times New Roman"/>
          <w:sz w:val="24"/>
          <w:szCs w:val="24"/>
        </w:rPr>
        <w:t>___</w:t>
      </w:r>
    </w:p>
    <w:p w14:paraId="3BBC1CCF" w14:textId="2C8B9570"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D329DC">
        <w:rPr>
          <w:rFonts w:ascii="Times New Roman" w:eastAsia="Times New Roman" w:hAnsi="Times New Roman" w:cs="Times New Roman"/>
          <w:sz w:val="24"/>
          <w:szCs w:val="24"/>
        </w:rPr>
        <w:t xml:space="preserve"> my youth </w:t>
      </w:r>
      <w:r w:rsidRPr="00D329DC">
        <w:rPr>
          <w:rFonts w:ascii="Times New Roman" w:eastAsia="Times New Roman" w:hAnsi="Times New Roman" w:cs="Times New Roman"/>
          <w:b/>
          <w:sz w:val="24"/>
          <w:szCs w:val="24"/>
        </w:rPr>
        <w:t>practice skills</w:t>
      </w:r>
      <w:r w:rsidRPr="00D329DC">
        <w:rPr>
          <w:rFonts w:ascii="Times New Roman" w:eastAsia="Times New Roman" w:hAnsi="Times New Roman" w:cs="Times New Roman"/>
          <w:sz w:val="24"/>
          <w:szCs w:val="24"/>
        </w:rPr>
        <w:t xml:space="preserve"> (reading, review, practice problems, etc.) </w:t>
      </w:r>
      <w:r>
        <w:rPr>
          <w:rFonts w:ascii="Times New Roman" w:eastAsia="Times New Roman" w:hAnsi="Times New Roman" w:cs="Times New Roman"/>
          <w:sz w:val="24"/>
          <w:szCs w:val="24"/>
        </w:rPr>
        <w:t>___</w:t>
      </w:r>
    </w:p>
    <w:p w14:paraId="3AA9F53C" w14:textId="01F0BF2F"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limit</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the noise</w:t>
      </w:r>
      <w:r w:rsidRPr="00D329DC">
        <w:rPr>
          <w:rFonts w:ascii="Times New Roman" w:eastAsia="Times New Roman" w:hAnsi="Times New Roman" w:cs="Times New Roman"/>
          <w:sz w:val="24"/>
          <w:szCs w:val="24"/>
        </w:rPr>
        <w:t xml:space="preserve"> or distractions when doing her/his </w:t>
      </w:r>
      <w:r>
        <w:rPr>
          <w:rFonts w:ascii="Times New Roman" w:eastAsia="Times New Roman" w:hAnsi="Times New Roman" w:cs="Times New Roman"/>
          <w:sz w:val="24"/>
          <w:szCs w:val="24"/>
        </w:rPr>
        <w:t>homework</w:t>
      </w:r>
      <w:r w:rsidRPr="00D329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w:t>
      </w:r>
    </w:p>
    <w:p w14:paraId="2531D5F1" w14:textId="77777777" w:rsidR="00DC796E" w:rsidRPr="00D329DC"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D329DC">
        <w:rPr>
          <w:rFonts w:ascii="Times New Roman" w:eastAsia="Times New Roman" w:hAnsi="Times New Roman" w:cs="Times New Roman"/>
          <w:sz w:val="24"/>
          <w:szCs w:val="24"/>
        </w:rPr>
        <w:t>Other (specify) ___________________, ___________</w:t>
      </w:r>
    </w:p>
    <w:p w14:paraId="28B6FBBA" w14:textId="77777777" w:rsidR="00DC796E" w:rsidRPr="00BD7381" w:rsidRDefault="00DC796E" w:rsidP="00E342AB">
      <w:pPr>
        <w:ind w:left="360"/>
        <w:contextualSpacing/>
        <w:rPr>
          <w:rFonts w:ascii="Times New Roman" w:eastAsia="Times New Roman" w:hAnsi="Times New Roman" w:cs="Times New Roman"/>
          <w:b/>
          <w:sz w:val="24"/>
          <w:szCs w:val="24"/>
          <w:u w:val="single"/>
        </w:rPr>
      </w:pPr>
    </w:p>
    <w:p w14:paraId="3F17269E" w14:textId="7D961626" w:rsidR="00192114" w:rsidRDefault="00192114" w:rsidP="00250CE4">
      <w:pPr>
        <w:contextualSpacing/>
        <w:rPr>
          <w:rFonts w:ascii="Times New Roman" w:eastAsia="Times New Roman" w:hAnsi="Times New Roman" w:cs="Times New Roman"/>
          <w:b/>
          <w:smallCaps/>
          <w:sz w:val="28"/>
          <w:szCs w:val="28"/>
          <w:u w:val="single"/>
        </w:rPr>
      </w:pPr>
      <w:r>
        <w:rPr>
          <w:rFonts w:ascii="Times New Roman" w:eastAsia="Times New Roman" w:hAnsi="Times New Roman" w:cs="Times New Roman"/>
          <w:b/>
          <w:smallCaps/>
          <w:sz w:val="28"/>
          <w:szCs w:val="28"/>
          <w:u w:val="single"/>
        </w:rPr>
        <w:t>familias</w:t>
      </w:r>
    </w:p>
    <w:p w14:paraId="438DE6D1" w14:textId="47486352" w:rsidR="00250CE4" w:rsidRPr="00F06766" w:rsidRDefault="00250CE4" w:rsidP="00250CE4">
      <w:pPr>
        <w:contextualSpacing/>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smallCaps/>
          <w:sz w:val="28"/>
          <w:szCs w:val="28"/>
          <w:u w:val="single"/>
        </w:rPr>
        <w:t>Y</w:t>
      </w:r>
      <w:r w:rsidR="00F06766">
        <w:rPr>
          <w:rFonts w:ascii="Times New Roman" w:eastAsia="Times New Roman" w:hAnsi="Times New Roman" w:cs="Times New Roman"/>
          <w:b/>
          <w:smallCaps/>
          <w:sz w:val="28"/>
          <w:szCs w:val="28"/>
          <w:u w:val="single"/>
        </w:rPr>
        <w:t>outh activities</w:t>
      </w:r>
    </w:p>
    <w:p w14:paraId="05E69E8E" w14:textId="77777777" w:rsidR="00411D21" w:rsidRPr="00BD7381" w:rsidRDefault="00411D21" w:rsidP="00411D21">
      <w:pPr>
        <w:pStyle w:val="paragraph"/>
        <w:tabs>
          <w:tab w:val="center" w:pos="1440"/>
          <w:tab w:val="center" w:pos="3420"/>
          <w:tab w:val="center" w:pos="4860"/>
          <w:tab w:val="center" w:pos="6480"/>
          <w:tab w:val="center" w:pos="9180"/>
        </w:tabs>
        <w:spacing w:before="0" w:beforeAutospacing="0" w:after="0" w:afterAutospacing="0"/>
        <w:ind w:left="360"/>
        <w:textAlignment w:val="baseline"/>
      </w:pP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16DA9797" w14:textId="77777777" w:rsidR="00896720" w:rsidRDefault="00896720" w:rsidP="00896720">
      <w:pPr>
        <w:spacing w:after="0"/>
        <w:rPr>
          <w:rFonts w:ascii="Times New Roman" w:eastAsia="Times New Roman" w:hAnsi="Times New Roman" w:cs="Times New Roman"/>
          <w:b/>
          <w:sz w:val="24"/>
          <w:szCs w:val="24"/>
        </w:rPr>
      </w:pPr>
    </w:p>
    <w:p w14:paraId="61542A29" w14:textId="77777777" w:rsidR="00896720" w:rsidRPr="00896720" w:rsidRDefault="00896720" w:rsidP="00896720">
      <w:pPr>
        <w:spacing w:after="0"/>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My youth …</w:t>
      </w:r>
    </w:p>
    <w:p w14:paraId="356CA2B5" w14:textId="7B5D5033" w:rsidR="00250CE4" w:rsidRPr="00411D21" w:rsidRDefault="00250CE4" w:rsidP="00411D2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r>
    </w:p>
    <w:p w14:paraId="0601C3D2" w14:textId="56678FD0" w:rsidR="00E7726E" w:rsidRPr="00BD7381" w:rsidRDefault="00250CE4" w:rsidP="0024266C">
      <w:pPr>
        <w:pStyle w:val="ListParagraph"/>
        <w:numPr>
          <w:ilvl w:val="0"/>
          <w:numId w:val="24"/>
        </w:numPr>
        <w:tabs>
          <w:tab w:val="clear" w:pos="1440"/>
        </w:tabs>
        <w:spacing w:after="0" w:line="240" w:lineRule="auto"/>
        <w:ind w:left="360"/>
        <w:rPr>
          <w:rFonts w:ascii="Times New Roman" w:eastAsia="Times New Roman" w:hAnsi="Times New Roman" w:cs="Times New Roman"/>
          <w:sz w:val="24"/>
          <w:szCs w:val="24"/>
        </w:rPr>
        <w:pPrChange w:id="9" w:author="Alejandra G. I." w:date="2021-02-19T11:44:00Z">
          <w:pPr>
            <w:pStyle w:val="ListParagraph"/>
            <w:numPr>
              <w:numId w:val="24"/>
            </w:numPr>
            <w:spacing w:after="0" w:line="240" w:lineRule="auto"/>
            <w:ind w:hanging="720"/>
          </w:pPr>
        </w:pPrChange>
      </w:pPr>
      <w:r w:rsidRPr="00BD7381">
        <w:rPr>
          <w:rFonts w:ascii="Times New Roman" w:eastAsia="Times New Roman" w:hAnsi="Times New Roman" w:cs="Times New Roman"/>
          <w:sz w:val="24"/>
          <w:szCs w:val="24"/>
        </w:rPr>
        <w:t xml:space="preserve">… </w:t>
      </w:r>
      <w:r w:rsidR="00896720">
        <w:rPr>
          <w:rFonts w:ascii="Times New Roman" w:eastAsia="Times New Roman" w:hAnsi="Times New Roman" w:cs="Times New Roman"/>
          <w:sz w:val="24"/>
          <w:szCs w:val="24"/>
        </w:rPr>
        <w:t>t</w:t>
      </w:r>
      <w:r w:rsidR="00E7726E" w:rsidRPr="00BD7381">
        <w:rPr>
          <w:rFonts w:ascii="Times New Roman" w:eastAsia="Times New Roman" w:hAnsi="Times New Roman" w:cs="Times New Roman"/>
          <w:sz w:val="24"/>
          <w:szCs w:val="24"/>
        </w:rPr>
        <w:t xml:space="preserve">akes full advantage of </w:t>
      </w:r>
      <w:r w:rsidR="00E7726E" w:rsidRPr="00BD7381">
        <w:rPr>
          <w:rFonts w:ascii="Times New Roman" w:eastAsia="Times New Roman" w:hAnsi="Times New Roman" w:cs="Times New Roman"/>
          <w:i/>
          <w:sz w:val="24"/>
          <w:szCs w:val="24"/>
        </w:rPr>
        <w:t>school opportunities</w:t>
      </w:r>
      <w:r w:rsidR="00E7726E" w:rsidRPr="00BD7381">
        <w:rPr>
          <w:rFonts w:ascii="Times New Roman" w:eastAsia="Times New Roman" w:hAnsi="Times New Roman" w:cs="Times New Roman"/>
          <w:sz w:val="24"/>
          <w:szCs w:val="24"/>
        </w:rPr>
        <w:t xml:space="preserve"> (extracurricular classes, student activities, homework </w:t>
      </w:r>
      <w:proofErr w:type="gramStart"/>
      <w:r w:rsidR="00E7726E" w:rsidRPr="00BD7381">
        <w:rPr>
          <w:rFonts w:ascii="Times New Roman" w:eastAsia="Times New Roman" w:hAnsi="Times New Roman" w:cs="Times New Roman"/>
          <w:sz w:val="24"/>
          <w:szCs w:val="24"/>
        </w:rPr>
        <w:t>clubs)</w:t>
      </w:r>
      <w:r w:rsidR="00C16F05" w:rsidRPr="00BD7381">
        <w:rPr>
          <w:rFonts w:ascii="Times New Roman" w:eastAsia="Times New Roman" w:hAnsi="Times New Roman" w:cs="Times New Roman"/>
          <w:sz w:val="24"/>
          <w:szCs w:val="24"/>
        </w:rPr>
        <w:t>_</w:t>
      </w:r>
      <w:proofErr w:type="gramEnd"/>
      <w:r w:rsidR="00C16F05" w:rsidRPr="00BD7381">
        <w:rPr>
          <w:rFonts w:ascii="Times New Roman" w:eastAsia="Times New Roman" w:hAnsi="Times New Roman" w:cs="Times New Roman"/>
          <w:sz w:val="24"/>
          <w:szCs w:val="24"/>
        </w:rPr>
        <w:t xml:space="preserve">_____ </w:t>
      </w:r>
    </w:p>
    <w:p w14:paraId="1B600F90" w14:textId="6BDEE338" w:rsidR="00C16F05" w:rsidRPr="00BD7381" w:rsidRDefault="00C16F05" w:rsidP="00224EB1">
      <w:pPr>
        <w:pStyle w:val="ListParagraph"/>
        <w:numPr>
          <w:ilvl w:val="0"/>
          <w:numId w:val="24"/>
        </w:numPr>
        <w:tabs>
          <w:tab w:val="clear" w:pos="1440"/>
        </w:tabs>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3E79A3">
        <w:rPr>
          <w:rFonts w:ascii="Times New Roman" w:eastAsia="Times New Roman" w:hAnsi="Times New Roman" w:cs="Times New Roman"/>
          <w:sz w:val="24"/>
          <w:szCs w:val="24"/>
        </w:rPr>
        <w:t>p</w:t>
      </w:r>
      <w:r w:rsidR="00C018E0">
        <w:rPr>
          <w:rFonts w:ascii="Times New Roman" w:eastAsia="Times New Roman" w:hAnsi="Times New Roman" w:cs="Times New Roman"/>
          <w:sz w:val="24"/>
          <w:szCs w:val="24"/>
        </w:rPr>
        <w:t>articipates in groups</w:t>
      </w:r>
      <w:r w:rsidR="00E7726E" w:rsidRPr="00BD7381">
        <w:rPr>
          <w:rFonts w:ascii="Times New Roman" w:eastAsia="Times New Roman" w:hAnsi="Times New Roman" w:cs="Times New Roman"/>
          <w:sz w:val="24"/>
          <w:szCs w:val="24"/>
        </w:rPr>
        <w:t xml:space="preserve">/activities </w:t>
      </w:r>
      <w:r w:rsidR="00E7726E" w:rsidRPr="00BD7381">
        <w:rPr>
          <w:rFonts w:ascii="Times New Roman" w:eastAsia="Times New Roman" w:hAnsi="Times New Roman" w:cs="Times New Roman"/>
          <w:i/>
          <w:sz w:val="24"/>
          <w:szCs w:val="24"/>
        </w:rPr>
        <w:t xml:space="preserve">outside </w:t>
      </w:r>
      <w:r w:rsidR="00C018E0">
        <w:rPr>
          <w:rFonts w:ascii="Times New Roman" w:eastAsia="Times New Roman" w:hAnsi="Times New Roman" w:cs="Times New Roman"/>
          <w:i/>
          <w:sz w:val="24"/>
          <w:szCs w:val="24"/>
        </w:rPr>
        <w:t xml:space="preserve">of </w:t>
      </w:r>
      <w:r w:rsidR="00E7726E" w:rsidRPr="00BD7381">
        <w:rPr>
          <w:rFonts w:ascii="Times New Roman" w:eastAsia="Times New Roman" w:hAnsi="Times New Roman" w:cs="Times New Roman"/>
          <w:i/>
          <w:sz w:val="24"/>
          <w:szCs w:val="24"/>
        </w:rPr>
        <w:t>school</w:t>
      </w:r>
      <w:r w:rsidR="00E7726E" w:rsidRPr="00BD7381">
        <w:rPr>
          <w:rFonts w:ascii="Times New Roman" w:eastAsia="Times New Roman" w:hAnsi="Times New Roman" w:cs="Times New Roman"/>
          <w:sz w:val="24"/>
          <w:szCs w:val="24"/>
        </w:rPr>
        <w:t xml:space="preserve"> (sports, </w:t>
      </w:r>
      <w:r w:rsidR="00C018E0">
        <w:rPr>
          <w:rFonts w:ascii="Times New Roman" w:eastAsia="Times New Roman" w:hAnsi="Times New Roman" w:cs="Times New Roman"/>
          <w:sz w:val="24"/>
          <w:szCs w:val="24"/>
        </w:rPr>
        <w:t xml:space="preserve">volunteering, </w:t>
      </w:r>
      <w:r w:rsidR="00E7726E" w:rsidRPr="00BD7381">
        <w:rPr>
          <w:rFonts w:ascii="Times New Roman" w:eastAsia="Times New Roman" w:hAnsi="Times New Roman" w:cs="Times New Roman"/>
          <w:sz w:val="24"/>
          <w:szCs w:val="24"/>
        </w:rPr>
        <w:t>church, music, etc</w:t>
      </w:r>
      <w:r w:rsidR="00250CE4" w:rsidRPr="00BD7381">
        <w:rPr>
          <w:rFonts w:ascii="Times New Roman" w:eastAsia="Times New Roman" w:hAnsi="Times New Roman" w:cs="Times New Roman"/>
          <w:sz w:val="24"/>
          <w:szCs w:val="24"/>
        </w:rPr>
        <w:t>.)</w:t>
      </w:r>
      <w:r w:rsidR="00C018E0">
        <w:rPr>
          <w:rFonts w:ascii="Times New Roman" w:eastAsia="Times New Roman" w:hAnsi="Times New Roman" w:cs="Times New Roman"/>
          <w:sz w:val="24"/>
          <w:szCs w:val="24"/>
        </w:rPr>
        <w:t xml:space="preserve"> ___</w:t>
      </w:r>
    </w:p>
    <w:p w14:paraId="56324E9E" w14:textId="60BFC358" w:rsidR="00E7726E" w:rsidRPr="00BD7381" w:rsidRDefault="00C16F05"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C018E0">
        <w:rPr>
          <w:rFonts w:ascii="Times New Roman" w:eastAsia="Times New Roman" w:hAnsi="Times New Roman" w:cs="Times New Roman"/>
          <w:sz w:val="24"/>
          <w:szCs w:val="24"/>
        </w:rPr>
        <w:t xml:space="preserve"> </w:t>
      </w:r>
      <w:r w:rsidR="00E7726E" w:rsidRPr="00BD7381">
        <w:rPr>
          <w:rFonts w:ascii="Times New Roman" w:eastAsia="Times New Roman" w:hAnsi="Times New Roman" w:cs="Times New Roman"/>
          <w:sz w:val="24"/>
          <w:szCs w:val="24"/>
        </w:rPr>
        <w:t>likes school</w:t>
      </w:r>
      <w:r w:rsidRPr="00BD7381">
        <w:rPr>
          <w:rFonts w:ascii="Times New Roman" w:eastAsia="Times New Roman" w:hAnsi="Times New Roman" w:cs="Times New Roman"/>
          <w:sz w:val="24"/>
          <w:szCs w:val="24"/>
        </w:rPr>
        <w:t xml:space="preserve">______ </w:t>
      </w:r>
    </w:p>
    <w:p w14:paraId="72A0C661" w14:textId="4952E770" w:rsidR="00DA3096" w:rsidRPr="00BD7381" w:rsidRDefault="00C16F05"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w:t>
      </w:r>
      <w:r w:rsidR="00232652">
        <w:rPr>
          <w:rFonts w:ascii="Times New Roman" w:eastAsia="Times New Roman" w:hAnsi="Times New Roman" w:cs="Times New Roman"/>
          <w:sz w:val="24"/>
          <w:szCs w:val="24"/>
        </w:rPr>
        <w:t>h</w:t>
      </w:r>
      <w:r w:rsidR="00DA3096" w:rsidRPr="00BD7381">
        <w:rPr>
          <w:rFonts w:ascii="Times New Roman" w:eastAsia="Times New Roman" w:hAnsi="Times New Roman" w:cs="Times New Roman"/>
          <w:sz w:val="24"/>
          <w:szCs w:val="24"/>
        </w:rPr>
        <w:t xml:space="preserve">as </w:t>
      </w:r>
      <w:r w:rsidR="00232652">
        <w:rPr>
          <w:rFonts w:ascii="Times New Roman" w:eastAsia="Times New Roman" w:hAnsi="Times New Roman" w:cs="Times New Roman"/>
          <w:sz w:val="24"/>
          <w:szCs w:val="24"/>
        </w:rPr>
        <w:t xml:space="preserve">a close relationship with at least one </w:t>
      </w:r>
      <w:r w:rsidR="00DA3096" w:rsidRPr="00BD7381">
        <w:rPr>
          <w:rFonts w:ascii="Times New Roman" w:eastAsia="Times New Roman" w:hAnsi="Times New Roman" w:cs="Times New Roman"/>
          <w:sz w:val="24"/>
          <w:szCs w:val="24"/>
        </w:rPr>
        <w:t xml:space="preserve">teacher at school </w:t>
      </w:r>
      <w:r w:rsidRPr="00BD7381">
        <w:rPr>
          <w:rFonts w:ascii="Times New Roman" w:eastAsia="Times New Roman" w:hAnsi="Times New Roman" w:cs="Times New Roman"/>
          <w:sz w:val="24"/>
          <w:szCs w:val="24"/>
        </w:rPr>
        <w:t>_______</w:t>
      </w:r>
    </w:p>
    <w:p w14:paraId="083E4204" w14:textId="790C574D" w:rsidR="00F22069" w:rsidRPr="00BD7381" w:rsidRDefault="00F077A1"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DA3096" w:rsidRPr="00BD7381">
        <w:t xml:space="preserve"> </w:t>
      </w:r>
      <w:r w:rsidR="00232652">
        <w:t>h</w:t>
      </w:r>
      <w:r w:rsidR="00DA3096" w:rsidRPr="00BD7381">
        <w:rPr>
          <w:rFonts w:ascii="Times New Roman" w:eastAsia="Times New Roman" w:hAnsi="Times New Roman" w:cs="Times New Roman"/>
          <w:sz w:val="24"/>
          <w:szCs w:val="24"/>
        </w:rPr>
        <w:t xml:space="preserve">as dreams and plans for her/his future </w:t>
      </w:r>
      <w:r w:rsidR="00F22069" w:rsidRPr="00BD7381">
        <w:rPr>
          <w:rFonts w:ascii="Times New Roman" w:eastAsia="Times New Roman" w:hAnsi="Times New Roman" w:cs="Times New Roman"/>
          <w:color w:val="000000" w:themeColor="text1"/>
          <w:sz w:val="24"/>
          <w:szCs w:val="24"/>
        </w:rPr>
        <w:t>_____</w:t>
      </w:r>
    </w:p>
    <w:p w14:paraId="26FD9810" w14:textId="47DB2473" w:rsidR="009677BD" w:rsidRDefault="00DA3096" w:rsidP="00B552AA">
      <w:pPr>
        <w:spacing w:after="0" w:line="240" w:lineRule="auto"/>
        <w:textAlignment w:val="baseline"/>
        <w:rPr>
          <w:rFonts w:ascii="Times New Roman" w:hAnsi="Times New Roman" w:cs="Times New Roman"/>
          <w:b/>
          <w:sz w:val="24"/>
          <w:szCs w:val="24"/>
        </w:rPr>
      </w:pPr>
      <w:r w:rsidRPr="00896720">
        <w:rPr>
          <w:rFonts w:ascii="Times New Roman" w:hAnsi="Times New Roman" w:cs="Times New Roman"/>
          <w:b/>
          <w:sz w:val="24"/>
          <w:szCs w:val="24"/>
        </w:rPr>
        <w:t>For me it is important</w:t>
      </w:r>
      <w:r w:rsidR="00823F55" w:rsidRPr="00896720">
        <w:rPr>
          <w:rFonts w:ascii="Times New Roman" w:hAnsi="Times New Roman" w:cs="Times New Roman"/>
          <w:b/>
          <w:sz w:val="24"/>
          <w:szCs w:val="24"/>
        </w:rPr>
        <w:t>…</w:t>
      </w:r>
    </w:p>
    <w:p w14:paraId="15B2AA46" w14:textId="77777777" w:rsidR="00896720" w:rsidRPr="00896720" w:rsidRDefault="00896720" w:rsidP="00B552AA">
      <w:pPr>
        <w:spacing w:after="0" w:line="240" w:lineRule="auto"/>
        <w:textAlignment w:val="baseline"/>
        <w:rPr>
          <w:rFonts w:ascii="Times New Roman" w:hAnsi="Times New Roman" w:cs="Times New Roman"/>
          <w:b/>
          <w:sz w:val="24"/>
          <w:szCs w:val="24"/>
        </w:rPr>
      </w:pPr>
    </w:p>
    <w:p w14:paraId="46A28979" w14:textId="61DE6BF4" w:rsidR="00B552AA" w:rsidRPr="00BD7381" w:rsidRDefault="00C92DC7" w:rsidP="00224EB1">
      <w:pPr>
        <w:numPr>
          <w:ilvl w:val="0"/>
          <w:numId w:val="16"/>
        </w:numPr>
        <w:spacing w:after="0" w:line="240" w:lineRule="auto"/>
        <w:ind w:hanging="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w:t>
      </w:r>
      <w:r w:rsidR="00B552AA"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that</w:t>
      </w:r>
      <w:r w:rsidR="00DA3096" w:rsidRPr="00BD7381">
        <w:rPr>
          <w:rFonts w:ascii="Times New Roman" w:eastAsia="Times New Roman" w:hAnsi="Times New Roman" w:cs="Times New Roman"/>
          <w:color w:val="000000" w:themeColor="text1"/>
          <w:sz w:val="24"/>
          <w:szCs w:val="24"/>
        </w:rPr>
        <w:t xml:space="preserve"> my </w:t>
      </w:r>
      <w:r w:rsidR="00D329DC">
        <w:rPr>
          <w:rFonts w:ascii="Times New Roman" w:eastAsia="Times New Roman" w:hAnsi="Times New Roman" w:cs="Times New Roman"/>
          <w:color w:val="000000" w:themeColor="text1"/>
          <w:sz w:val="24"/>
          <w:szCs w:val="24"/>
        </w:rPr>
        <w:t>youth</w:t>
      </w:r>
      <w:r w:rsidR="00DA3096" w:rsidRPr="00BD7381">
        <w:rPr>
          <w:rFonts w:ascii="Times New Roman" w:eastAsia="Times New Roman" w:hAnsi="Times New Roman" w:cs="Times New Roman"/>
          <w:color w:val="000000" w:themeColor="text1"/>
          <w:sz w:val="24"/>
          <w:szCs w:val="24"/>
        </w:rPr>
        <w:t xml:space="preserve"> graduate from high school</w:t>
      </w:r>
      <w:r w:rsidR="00B552AA" w:rsidRPr="00BD7381">
        <w:rPr>
          <w:rFonts w:ascii="Times New Roman" w:eastAsia="Times New Roman" w:hAnsi="Times New Roman" w:cs="Times New Roman"/>
          <w:color w:val="000000" w:themeColor="text1"/>
          <w:sz w:val="24"/>
          <w:szCs w:val="24"/>
        </w:rPr>
        <w:t>_____</w:t>
      </w:r>
    </w:p>
    <w:p w14:paraId="6480CA76" w14:textId="2CE053BF" w:rsidR="00B552AA" w:rsidRPr="00BD7381"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w:t>
      </w:r>
      <w:r w:rsidR="008B48DB">
        <w:rPr>
          <w:rFonts w:ascii="Times New Roman" w:eastAsia="Times New Roman" w:hAnsi="Times New Roman" w:cs="Times New Roman"/>
          <w:color w:val="000000" w:themeColor="text1"/>
          <w:sz w:val="24"/>
          <w:szCs w:val="24"/>
        </w:rPr>
        <w:t xml:space="preserve"> </w:t>
      </w:r>
      <w:r w:rsidR="00DA3096" w:rsidRPr="00BD7381">
        <w:rPr>
          <w:rFonts w:ascii="Times New Roman" w:eastAsia="Times New Roman" w:hAnsi="Times New Roman" w:cs="Times New Roman"/>
          <w:color w:val="000000" w:themeColor="text1"/>
          <w:sz w:val="24"/>
          <w:szCs w:val="24"/>
        </w:rPr>
        <w:t xml:space="preserve">that my </w:t>
      </w:r>
      <w:r w:rsidR="00896720">
        <w:rPr>
          <w:rFonts w:ascii="Times New Roman" w:eastAsia="Times New Roman" w:hAnsi="Times New Roman" w:cs="Times New Roman"/>
          <w:color w:val="000000" w:themeColor="text1"/>
          <w:sz w:val="24"/>
          <w:szCs w:val="24"/>
        </w:rPr>
        <w:t xml:space="preserve">youth </w:t>
      </w:r>
      <w:r w:rsidR="00DA3096" w:rsidRPr="00BD7381">
        <w:rPr>
          <w:rFonts w:ascii="Times New Roman" w:eastAsia="Times New Roman" w:hAnsi="Times New Roman" w:cs="Times New Roman"/>
          <w:color w:val="000000" w:themeColor="text1"/>
          <w:sz w:val="24"/>
          <w:szCs w:val="24"/>
        </w:rPr>
        <w:t>continue her</w:t>
      </w:r>
      <w:r w:rsidR="00896720">
        <w:rPr>
          <w:rFonts w:ascii="Times New Roman" w:eastAsia="Times New Roman" w:hAnsi="Times New Roman" w:cs="Times New Roman"/>
          <w:color w:val="000000" w:themeColor="text1"/>
          <w:sz w:val="24"/>
          <w:szCs w:val="24"/>
        </w:rPr>
        <w:t>/his</w:t>
      </w:r>
      <w:r w:rsidR="00DA3096" w:rsidRPr="00BD7381">
        <w:rPr>
          <w:rFonts w:ascii="Times New Roman" w:eastAsia="Times New Roman" w:hAnsi="Times New Roman" w:cs="Times New Roman"/>
          <w:color w:val="000000" w:themeColor="text1"/>
          <w:sz w:val="24"/>
          <w:szCs w:val="24"/>
        </w:rPr>
        <w:t xml:space="preserve"> education after high school</w:t>
      </w:r>
      <w:r w:rsidR="00B552AA" w:rsidRPr="00BD7381">
        <w:rPr>
          <w:rFonts w:ascii="Times New Roman" w:eastAsia="Times New Roman" w:hAnsi="Times New Roman" w:cs="Times New Roman"/>
          <w:color w:val="000000" w:themeColor="text1"/>
          <w:sz w:val="24"/>
          <w:szCs w:val="24"/>
        </w:rPr>
        <w:t>_____</w:t>
      </w:r>
    </w:p>
    <w:p w14:paraId="3BE40A1A" w14:textId="04125F7F" w:rsidR="00B552AA" w:rsidRPr="00BD7381" w:rsidRDefault="00C92DC7" w:rsidP="00224EB1">
      <w:pPr>
        <w:numPr>
          <w:ilvl w:val="0"/>
          <w:numId w:val="16"/>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 xml:space="preserve">to </w:t>
      </w:r>
      <w:r w:rsidR="00DA3096" w:rsidRPr="00BD7381">
        <w:rPr>
          <w:rFonts w:ascii="Times New Roman" w:eastAsia="Times New Roman" w:hAnsi="Times New Roman" w:cs="Times New Roman"/>
          <w:color w:val="000000" w:themeColor="text1"/>
          <w:sz w:val="24"/>
          <w:szCs w:val="24"/>
        </w:rPr>
        <w:t xml:space="preserve">know what </w:t>
      </w:r>
      <w:r w:rsidR="00E324FD">
        <w:rPr>
          <w:rFonts w:ascii="Times New Roman" w:eastAsia="Times New Roman" w:hAnsi="Times New Roman" w:cs="Times New Roman"/>
          <w:color w:val="000000" w:themeColor="text1"/>
          <w:sz w:val="24"/>
          <w:szCs w:val="24"/>
        </w:rPr>
        <w:t>the future goals of my youth are</w:t>
      </w:r>
      <w:r w:rsidR="00DA3096" w:rsidRPr="00BD7381">
        <w:rPr>
          <w:rFonts w:ascii="Times New Roman" w:eastAsia="Times New Roman" w:hAnsi="Times New Roman" w:cs="Times New Roman"/>
          <w:color w:val="000000" w:themeColor="text1"/>
          <w:sz w:val="24"/>
          <w:szCs w:val="24"/>
        </w:rPr>
        <w:t xml:space="preserve"> </w:t>
      </w:r>
      <w:r w:rsidR="00B552AA" w:rsidRPr="00BD7381">
        <w:rPr>
          <w:rFonts w:ascii="Times New Roman" w:eastAsia="Times New Roman" w:hAnsi="Times New Roman" w:cs="Times New Roman"/>
          <w:color w:val="000000" w:themeColor="text1"/>
          <w:sz w:val="24"/>
          <w:szCs w:val="24"/>
        </w:rPr>
        <w:t>_____</w:t>
      </w:r>
    </w:p>
    <w:p w14:paraId="36645D3D" w14:textId="4B8ECE97" w:rsidR="00B552AA" w:rsidRPr="00BD7381" w:rsidRDefault="00C92DC7"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to h</w:t>
      </w:r>
      <w:r w:rsidR="00DA3096" w:rsidRPr="00BD7381">
        <w:rPr>
          <w:rFonts w:ascii="Times New Roman" w:eastAsia="Times New Roman" w:hAnsi="Times New Roman" w:cs="Times New Roman"/>
          <w:color w:val="000000" w:themeColor="text1"/>
          <w:sz w:val="24"/>
          <w:szCs w:val="24"/>
        </w:rPr>
        <w:t xml:space="preserve">elp my </w:t>
      </w:r>
      <w:r w:rsidR="00896720">
        <w:rPr>
          <w:rFonts w:ascii="Times New Roman" w:eastAsia="Times New Roman" w:hAnsi="Times New Roman" w:cs="Times New Roman"/>
          <w:color w:val="000000" w:themeColor="text1"/>
          <w:sz w:val="24"/>
          <w:szCs w:val="24"/>
        </w:rPr>
        <w:t xml:space="preserve">youth </w:t>
      </w:r>
      <w:r w:rsidR="00DA3096" w:rsidRPr="00BD7381">
        <w:rPr>
          <w:rFonts w:ascii="Times New Roman" w:eastAsia="Times New Roman" w:hAnsi="Times New Roman" w:cs="Times New Roman"/>
          <w:color w:val="000000" w:themeColor="text1"/>
          <w:sz w:val="24"/>
          <w:szCs w:val="24"/>
        </w:rPr>
        <w:t xml:space="preserve">make plans and take steps toward </w:t>
      </w:r>
      <w:r w:rsidR="00896720">
        <w:rPr>
          <w:rFonts w:ascii="Times New Roman" w:eastAsia="Times New Roman" w:hAnsi="Times New Roman" w:cs="Times New Roman"/>
          <w:color w:val="000000" w:themeColor="text1"/>
          <w:sz w:val="24"/>
          <w:szCs w:val="24"/>
        </w:rPr>
        <w:t xml:space="preserve">her/his </w:t>
      </w:r>
      <w:r w:rsidR="00DA3096" w:rsidRPr="00BD7381">
        <w:rPr>
          <w:rFonts w:ascii="Times New Roman" w:eastAsia="Times New Roman" w:hAnsi="Times New Roman" w:cs="Times New Roman"/>
          <w:color w:val="000000" w:themeColor="text1"/>
          <w:sz w:val="24"/>
          <w:szCs w:val="24"/>
        </w:rPr>
        <w:t>goals for the future</w:t>
      </w:r>
      <w:r w:rsidR="00B552AA" w:rsidRPr="00BD7381">
        <w:rPr>
          <w:rFonts w:ascii="Times New Roman" w:eastAsia="Times New Roman" w:hAnsi="Times New Roman" w:cs="Times New Roman"/>
          <w:color w:val="000000" w:themeColor="text1"/>
          <w:sz w:val="24"/>
          <w:szCs w:val="24"/>
        </w:rPr>
        <w:t>_____</w:t>
      </w:r>
    </w:p>
    <w:p w14:paraId="494E1A0C" w14:textId="77777777" w:rsidR="00896720" w:rsidRPr="00896720"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896720">
        <w:rPr>
          <w:rFonts w:ascii="Times New Roman" w:eastAsia="Times New Roman" w:hAnsi="Times New Roman" w:cs="Times New Roman"/>
          <w:color w:val="000000" w:themeColor="text1"/>
          <w:sz w:val="24"/>
          <w:szCs w:val="24"/>
        </w:rPr>
        <w:t>…</w:t>
      </w:r>
      <w:r w:rsidR="00DA3096" w:rsidRPr="00BD7381">
        <w:t xml:space="preserve"> </w:t>
      </w:r>
      <w:r w:rsidR="00896720">
        <w:t>to l</w:t>
      </w:r>
      <w:r w:rsidR="00DA3096" w:rsidRPr="00896720">
        <w:rPr>
          <w:rFonts w:ascii="Times New Roman" w:eastAsia="Times New Roman" w:hAnsi="Times New Roman" w:cs="Times New Roman"/>
          <w:color w:val="000000" w:themeColor="text1"/>
          <w:sz w:val="24"/>
          <w:szCs w:val="24"/>
        </w:rPr>
        <w:t xml:space="preserve">ook for information to help my </w:t>
      </w:r>
      <w:r w:rsidR="00F06766" w:rsidRPr="00896720">
        <w:rPr>
          <w:rFonts w:ascii="Times New Roman" w:eastAsia="Times New Roman" w:hAnsi="Times New Roman" w:cs="Times New Roman"/>
          <w:color w:val="000000" w:themeColor="text1"/>
          <w:sz w:val="24"/>
          <w:szCs w:val="24"/>
        </w:rPr>
        <w:t>youth</w:t>
      </w:r>
      <w:r w:rsidR="00DA3096" w:rsidRPr="00896720">
        <w:rPr>
          <w:rFonts w:ascii="Times New Roman" w:eastAsia="Times New Roman" w:hAnsi="Times New Roman" w:cs="Times New Roman"/>
          <w:color w:val="000000" w:themeColor="text1"/>
          <w:sz w:val="24"/>
          <w:szCs w:val="24"/>
        </w:rPr>
        <w:t xml:space="preserve"> achieve </w:t>
      </w:r>
      <w:r w:rsidR="00896720" w:rsidRPr="00896720">
        <w:rPr>
          <w:rFonts w:ascii="Times New Roman" w:eastAsia="Times New Roman" w:hAnsi="Times New Roman" w:cs="Times New Roman"/>
          <w:color w:val="000000" w:themeColor="text1"/>
          <w:sz w:val="24"/>
          <w:szCs w:val="24"/>
        </w:rPr>
        <w:t xml:space="preserve">her/his </w:t>
      </w:r>
      <w:r w:rsidR="00DA3096" w:rsidRPr="00896720">
        <w:rPr>
          <w:rFonts w:ascii="Times New Roman" w:eastAsia="Times New Roman" w:hAnsi="Times New Roman" w:cs="Times New Roman"/>
          <w:color w:val="000000" w:themeColor="text1"/>
          <w:sz w:val="24"/>
          <w:szCs w:val="24"/>
        </w:rPr>
        <w:t xml:space="preserve">future goals </w:t>
      </w:r>
      <w:r w:rsidR="00B552AA" w:rsidRPr="00896720">
        <w:rPr>
          <w:rFonts w:ascii="Times New Roman" w:eastAsia="Times New Roman" w:hAnsi="Times New Roman" w:cs="Times New Roman"/>
          <w:color w:val="000000" w:themeColor="text1"/>
          <w:sz w:val="24"/>
          <w:szCs w:val="24"/>
        </w:rPr>
        <w:t>_____</w:t>
      </w:r>
    </w:p>
    <w:p w14:paraId="66147E18" w14:textId="544A21DD" w:rsidR="00B552AA" w:rsidRPr="00896720"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896720">
        <w:rPr>
          <w:rFonts w:ascii="Times New Roman" w:eastAsia="Times New Roman" w:hAnsi="Times New Roman" w:cs="Times New Roman"/>
          <w:sz w:val="24"/>
          <w:szCs w:val="24"/>
        </w:rPr>
        <w:t>…</w:t>
      </w:r>
      <w:r w:rsidR="00C92DC7" w:rsidRPr="00896720">
        <w:rPr>
          <w:rFonts w:ascii="Times New Roman" w:eastAsia="Times New Roman" w:hAnsi="Times New Roman" w:cs="Times New Roman"/>
          <w:sz w:val="24"/>
          <w:szCs w:val="24"/>
        </w:rPr>
        <w:t xml:space="preserve"> to help my </w:t>
      </w:r>
      <w:r w:rsidR="000973E8" w:rsidRPr="00896720">
        <w:rPr>
          <w:rFonts w:ascii="Times New Roman" w:eastAsia="Times New Roman" w:hAnsi="Times New Roman" w:cs="Times New Roman"/>
          <w:sz w:val="24"/>
          <w:szCs w:val="24"/>
        </w:rPr>
        <w:t>youth</w:t>
      </w:r>
      <w:r w:rsidR="00B552AA" w:rsidRPr="00896720">
        <w:rPr>
          <w:rFonts w:ascii="Times New Roman" w:eastAsia="Times New Roman" w:hAnsi="Times New Roman" w:cs="Times New Roman"/>
          <w:sz w:val="24"/>
          <w:szCs w:val="24"/>
        </w:rPr>
        <w:t xml:space="preserve"> start preparing for higher education</w:t>
      </w:r>
      <w:r w:rsidR="00C92DC7" w:rsidRPr="00896720">
        <w:rPr>
          <w:rFonts w:ascii="Times New Roman" w:eastAsia="Times New Roman" w:hAnsi="Times New Roman" w:cs="Times New Roman"/>
          <w:sz w:val="24"/>
          <w:szCs w:val="24"/>
        </w:rPr>
        <w:t>, even in middle school</w:t>
      </w:r>
      <w:r w:rsidR="00B552AA" w:rsidRPr="00896720">
        <w:rPr>
          <w:rFonts w:ascii="Times New Roman" w:eastAsia="Times New Roman" w:hAnsi="Times New Roman" w:cs="Times New Roman"/>
          <w:sz w:val="24"/>
          <w:szCs w:val="24"/>
        </w:rPr>
        <w:t xml:space="preserve"> ____</w:t>
      </w:r>
    </w:p>
    <w:p w14:paraId="7C4BE233" w14:textId="77777777" w:rsidR="00140B13" w:rsidRDefault="00140B13" w:rsidP="00823F55">
      <w:pPr>
        <w:tabs>
          <w:tab w:val="left" w:pos="2625"/>
        </w:tabs>
        <w:spacing w:after="0" w:line="240" w:lineRule="auto"/>
        <w:rPr>
          <w:rFonts w:ascii="Times New Roman" w:hAnsi="Times New Roman" w:cs="Times New Roman"/>
          <w:b/>
          <w:smallCaps/>
          <w:sz w:val="28"/>
          <w:szCs w:val="28"/>
          <w:u w:val="single"/>
        </w:rPr>
      </w:pPr>
    </w:p>
    <w:p w14:paraId="052CC452" w14:textId="77777777" w:rsidR="00192114" w:rsidRDefault="00192114" w:rsidP="00823F55">
      <w:pPr>
        <w:tabs>
          <w:tab w:val="left" w:pos="2625"/>
        </w:tabs>
        <w:spacing w:after="0" w:line="240" w:lineRule="auto"/>
        <w:rPr>
          <w:rFonts w:ascii="Times New Roman" w:hAnsi="Times New Roman" w:cs="Times New Roman"/>
          <w:b/>
          <w:smallCaps/>
          <w:sz w:val="28"/>
          <w:szCs w:val="28"/>
          <w:u w:val="single"/>
        </w:rPr>
      </w:pPr>
      <w:commentRangeStart w:id="10"/>
      <w:proofErr w:type="spellStart"/>
      <w:r>
        <w:rPr>
          <w:rFonts w:ascii="Times New Roman" w:hAnsi="Times New Roman" w:cs="Times New Roman"/>
          <w:b/>
          <w:smallCaps/>
          <w:sz w:val="28"/>
          <w:szCs w:val="28"/>
          <w:u w:val="single"/>
        </w:rPr>
        <w:t>ssas</w:t>
      </w:r>
      <w:proofErr w:type="spellEnd"/>
      <w:r>
        <w:rPr>
          <w:rFonts w:ascii="Times New Roman" w:hAnsi="Times New Roman" w:cs="Times New Roman"/>
          <w:b/>
          <w:smallCaps/>
          <w:sz w:val="28"/>
          <w:szCs w:val="28"/>
          <w:u w:val="single"/>
        </w:rPr>
        <w:t xml:space="preserve"> </w:t>
      </w:r>
      <w:commentRangeEnd w:id="10"/>
      <w:r w:rsidR="0024266C">
        <w:rPr>
          <w:rStyle w:val="CommentReference"/>
        </w:rPr>
        <w:commentReference w:id="10"/>
      </w:r>
      <w:r>
        <w:rPr>
          <w:rFonts w:ascii="Times New Roman" w:hAnsi="Times New Roman" w:cs="Times New Roman"/>
          <w:b/>
          <w:smallCaps/>
          <w:sz w:val="28"/>
          <w:szCs w:val="28"/>
          <w:u w:val="single"/>
        </w:rPr>
        <w:t xml:space="preserve">or </w:t>
      </w:r>
      <w:proofErr w:type="spellStart"/>
      <w:r>
        <w:rPr>
          <w:rFonts w:ascii="Times New Roman" w:hAnsi="Times New Roman" w:cs="Times New Roman"/>
          <w:b/>
          <w:smallCaps/>
          <w:sz w:val="28"/>
          <w:szCs w:val="28"/>
          <w:u w:val="single"/>
        </w:rPr>
        <w:t>hispanic</w:t>
      </w:r>
      <w:proofErr w:type="spellEnd"/>
      <w:r>
        <w:rPr>
          <w:rFonts w:ascii="Times New Roman" w:hAnsi="Times New Roman" w:cs="Times New Roman"/>
          <w:b/>
          <w:smallCaps/>
          <w:sz w:val="28"/>
          <w:szCs w:val="28"/>
          <w:u w:val="single"/>
        </w:rPr>
        <w:t xml:space="preserve"> </w:t>
      </w:r>
      <w:proofErr w:type="spellStart"/>
      <w:r>
        <w:rPr>
          <w:rFonts w:ascii="Times New Roman" w:hAnsi="Times New Roman" w:cs="Times New Roman"/>
          <w:b/>
          <w:smallCaps/>
          <w:sz w:val="28"/>
          <w:szCs w:val="28"/>
          <w:u w:val="single"/>
        </w:rPr>
        <w:t>familism</w:t>
      </w:r>
      <w:proofErr w:type="spellEnd"/>
    </w:p>
    <w:p w14:paraId="2C9D29BE" w14:textId="296AE700" w:rsidR="0016197E" w:rsidRPr="00F06766" w:rsidRDefault="00F06766" w:rsidP="00823F55">
      <w:pPr>
        <w:tabs>
          <w:tab w:val="left" w:pos="2625"/>
        </w:tabs>
        <w:spacing w:after="0" w:line="240" w:lineRule="auto"/>
        <w:rPr>
          <w:rFonts w:ascii="Times New Roman" w:hAnsi="Times New Roman" w:cs="Times New Roman"/>
          <w:b/>
          <w:smallCaps/>
          <w:sz w:val="28"/>
          <w:szCs w:val="28"/>
          <w:u w:val="single"/>
        </w:rPr>
      </w:pPr>
      <w:r>
        <w:rPr>
          <w:rFonts w:ascii="Times New Roman" w:hAnsi="Times New Roman" w:cs="Times New Roman"/>
          <w:b/>
          <w:smallCaps/>
          <w:sz w:val="28"/>
          <w:szCs w:val="28"/>
          <w:u w:val="single"/>
        </w:rPr>
        <w:t>Social support</w:t>
      </w:r>
    </w:p>
    <w:p w14:paraId="19C28950" w14:textId="0D8CBD58" w:rsidR="00DA3096" w:rsidRPr="00BD7381" w:rsidRDefault="00DA3096" w:rsidP="00DA3096">
      <w:pPr>
        <w:spacing w:after="0" w:line="240" w:lineRule="auto"/>
        <w:textAlignment w:val="baseline"/>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Below are questions about your social support and, if you have a </w:t>
      </w:r>
      <w:r w:rsidR="00E2594D">
        <w:rPr>
          <w:rFonts w:ascii="Times New Roman" w:eastAsia="Times New Roman" w:hAnsi="Times New Roman" w:cs="Times New Roman"/>
          <w:b/>
          <w:i/>
          <w:sz w:val="24"/>
          <w:szCs w:val="24"/>
        </w:rPr>
        <w:t>spouse/partner, how you</w:t>
      </w:r>
      <w:r w:rsidRPr="00BD7381">
        <w:rPr>
          <w:rFonts w:ascii="Times New Roman" w:eastAsia="Times New Roman" w:hAnsi="Times New Roman" w:cs="Times New Roman"/>
          <w:b/>
          <w:i/>
          <w:sz w:val="24"/>
          <w:szCs w:val="24"/>
        </w:rPr>
        <w:t xml:space="preserve"> view your relationship. Please let us know how true the following statements are for you.</w:t>
      </w:r>
    </w:p>
    <w:p w14:paraId="64FA98E1" w14:textId="77777777" w:rsidR="00823F55" w:rsidRPr="00BD7381" w:rsidRDefault="00823F55" w:rsidP="00823F55">
      <w:pPr>
        <w:spacing w:after="0" w:line="240" w:lineRule="auto"/>
        <w:textAlignment w:val="baseline"/>
        <w:rPr>
          <w:rFonts w:ascii="Times New Roman" w:eastAsia="Times New Roman" w:hAnsi="Times New Roman" w:cs="Times New Roman"/>
          <w:sz w:val="24"/>
          <w:szCs w:val="24"/>
        </w:rPr>
      </w:pPr>
    </w:p>
    <w:p w14:paraId="4D56ECB5" w14:textId="3395C84B" w:rsidR="00CB6DF8"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r w:rsidR="00341BB2" w:rsidRPr="00BD7381">
        <w:rPr>
          <w:rFonts w:ascii="Times New Roman Bold" w:hAnsi="Times New Roman Bold"/>
          <w:b/>
          <w:bCs/>
          <w:spacing w:val="-4"/>
          <w:sz w:val="22"/>
        </w:rPr>
        <w:t>N/A = Does not apply</w:t>
      </w:r>
    </w:p>
    <w:p w14:paraId="4504966B" w14:textId="7CC7EB37" w:rsidR="0016197E" w:rsidRPr="00BD7381" w:rsidRDefault="0016197E" w:rsidP="0016197E">
      <w:pPr>
        <w:spacing w:after="0" w:line="240" w:lineRule="auto"/>
        <w:textAlignment w:val="baseline"/>
        <w:rPr>
          <w:rFonts w:ascii="Times New Roman" w:eastAsia="Times New Roman" w:hAnsi="Times New Roman" w:cs="Times New Roman"/>
          <w:sz w:val="24"/>
          <w:szCs w:val="24"/>
        </w:rPr>
      </w:pPr>
    </w:p>
    <w:p w14:paraId="762C335E" w14:textId="3BA03752" w:rsidR="0031518F" w:rsidRPr="00E2594D" w:rsidRDefault="00E324FD" w:rsidP="00E324FD">
      <w:pPr>
        <w:numPr>
          <w:ilvl w:val="0"/>
          <w:numId w:val="17"/>
        </w:numPr>
        <w:tabs>
          <w:tab w:val="clear" w:pos="720"/>
          <w:tab w:val="num" w:pos="450"/>
        </w:tabs>
        <w:spacing w:after="0" w:line="24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  </w:t>
      </w:r>
      <w:r w:rsidR="00E2594D" w:rsidRPr="00E2594D">
        <w:rPr>
          <w:rFonts w:ascii="Times New Roman" w:eastAsia="Times New Roman" w:hAnsi="Times New Roman" w:cs="Times New Roman"/>
          <w:color w:val="000000" w:themeColor="text1"/>
          <w:sz w:val="24"/>
          <w:szCs w:val="24"/>
        </w:rPr>
        <w:t>When I have a problem, I can count on the support of my family</w:t>
      </w:r>
      <w:r w:rsidR="0031518F" w:rsidRPr="00E2594D">
        <w:rPr>
          <w:rFonts w:ascii="Times New Roman" w:eastAsia="Times New Roman" w:hAnsi="Times New Roman" w:cs="Times New Roman"/>
          <w:color w:val="000000" w:themeColor="text1"/>
          <w:sz w:val="24"/>
          <w:szCs w:val="24"/>
        </w:rPr>
        <w:t xml:space="preserve"> ____</w:t>
      </w:r>
    </w:p>
    <w:p w14:paraId="6485EA8C" w14:textId="5BD8AA7A"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lastRenderedPageBreak/>
        <w:t xml:space="preserve">When I am dealing with a difficult situation, I know who </w:t>
      </w:r>
      <w:r w:rsidR="008B48DB">
        <w:rPr>
          <w:rFonts w:ascii="Times New Roman" w:eastAsia="Times New Roman" w:hAnsi="Times New Roman" w:cs="Times New Roman"/>
          <w:color w:val="000000" w:themeColor="text1"/>
          <w:sz w:val="24"/>
          <w:szCs w:val="24"/>
        </w:rPr>
        <w:t xml:space="preserve">I can </w:t>
      </w:r>
      <w:r w:rsidRPr="00E2594D">
        <w:rPr>
          <w:rFonts w:ascii="Times New Roman" w:eastAsia="Times New Roman" w:hAnsi="Times New Roman" w:cs="Times New Roman"/>
          <w:color w:val="000000" w:themeColor="text1"/>
          <w:sz w:val="24"/>
          <w:szCs w:val="24"/>
        </w:rPr>
        <w:t>tu</w:t>
      </w:r>
      <w:r>
        <w:rPr>
          <w:rFonts w:ascii="Times New Roman" w:eastAsia="Times New Roman" w:hAnsi="Times New Roman" w:cs="Times New Roman"/>
          <w:color w:val="000000" w:themeColor="text1"/>
          <w:sz w:val="24"/>
          <w:szCs w:val="24"/>
        </w:rPr>
        <w:t xml:space="preserve">rn to </w:t>
      </w:r>
      <w:proofErr w:type="spellStart"/>
      <w:r>
        <w:rPr>
          <w:rFonts w:ascii="Times New Roman" w:eastAsia="Times New Roman" w:hAnsi="Times New Roman" w:cs="Times New Roman"/>
          <w:color w:val="000000" w:themeColor="text1"/>
          <w:sz w:val="24"/>
          <w:szCs w:val="24"/>
        </w:rPr>
        <w:t>to</w:t>
      </w:r>
      <w:proofErr w:type="spellEnd"/>
      <w:r>
        <w:rPr>
          <w:rFonts w:ascii="Times New Roman" w:eastAsia="Times New Roman" w:hAnsi="Times New Roman" w:cs="Times New Roman"/>
          <w:color w:val="000000" w:themeColor="text1"/>
          <w:sz w:val="24"/>
          <w:szCs w:val="24"/>
        </w:rPr>
        <w:t xml:space="preserve"> get the support I need ___</w:t>
      </w:r>
    </w:p>
    <w:p w14:paraId="64414090" w14:textId="244DC223"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t>When our</w:t>
      </w:r>
      <w:r w:rsidR="00E324FD">
        <w:rPr>
          <w:rFonts w:ascii="Times New Roman" w:eastAsia="Times New Roman" w:hAnsi="Times New Roman" w:cs="Times New Roman"/>
          <w:color w:val="000000" w:themeColor="text1"/>
          <w:sz w:val="24"/>
          <w:szCs w:val="24"/>
        </w:rPr>
        <w:t xml:space="preserve"> family faces </w:t>
      </w:r>
      <w:r w:rsidRPr="00E2594D">
        <w:rPr>
          <w:rFonts w:ascii="Times New Roman" w:eastAsia="Times New Roman" w:hAnsi="Times New Roman" w:cs="Times New Roman"/>
          <w:color w:val="000000" w:themeColor="text1"/>
          <w:sz w:val="24"/>
          <w:szCs w:val="24"/>
        </w:rPr>
        <w:t xml:space="preserve">an important </w:t>
      </w:r>
      <w:r w:rsidR="008B48DB" w:rsidRPr="00E2594D">
        <w:rPr>
          <w:rFonts w:ascii="Times New Roman" w:eastAsia="Times New Roman" w:hAnsi="Times New Roman" w:cs="Times New Roman"/>
          <w:color w:val="000000" w:themeColor="text1"/>
          <w:sz w:val="24"/>
          <w:szCs w:val="24"/>
        </w:rPr>
        <w:t>decision</w:t>
      </w:r>
      <w:r w:rsidRPr="00E2594D">
        <w:rPr>
          <w:rFonts w:ascii="Times New Roman" w:eastAsia="Times New Roman" w:hAnsi="Times New Roman" w:cs="Times New Roman"/>
          <w:color w:val="000000" w:themeColor="text1"/>
          <w:sz w:val="24"/>
          <w:szCs w:val="24"/>
        </w:rPr>
        <w:t>, the family members who are involved have the chance to</w:t>
      </w:r>
      <w:r>
        <w:rPr>
          <w:rFonts w:ascii="Times New Roman" w:eastAsia="Times New Roman" w:hAnsi="Times New Roman" w:cs="Times New Roman"/>
          <w:color w:val="000000" w:themeColor="text1"/>
          <w:sz w:val="24"/>
          <w:szCs w:val="24"/>
        </w:rPr>
        <w:t xml:space="preserve"> share </w:t>
      </w:r>
      <w:r w:rsidR="00E324FD">
        <w:rPr>
          <w:rFonts w:ascii="Times New Roman" w:eastAsia="Times New Roman" w:hAnsi="Times New Roman" w:cs="Times New Roman"/>
          <w:color w:val="000000" w:themeColor="text1"/>
          <w:sz w:val="24"/>
          <w:szCs w:val="24"/>
        </w:rPr>
        <w:t xml:space="preserve">their </w:t>
      </w:r>
      <w:r>
        <w:rPr>
          <w:rFonts w:ascii="Times New Roman" w:eastAsia="Times New Roman" w:hAnsi="Times New Roman" w:cs="Times New Roman"/>
          <w:color w:val="000000" w:themeColor="text1"/>
          <w:sz w:val="24"/>
          <w:szCs w:val="24"/>
        </w:rPr>
        <w:t>opinions and ideas</w:t>
      </w:r>
      <w:r w:rsidR="0031518F" w:rsidRPr="00E2594D">
        <w:rPr>
          <w:rFonts w:ascii="Times New Roman" w:eastAsia="Times New Roman" w:hAnsi="Times New Roman" w:cs="Times New Roman"/>
          <w:color w:val="000000" w:themeColor="text1"/>
          <w:sz w:val="24"/>
          <w:szCs w:val="24"/>
        </w:rPr>
        <w:t xml:space="preserve"> ____</w:t>
      </w:r>
    </w:p>
    <w:p w14:paraId="38172D0F" w14:textId="09EE56C6"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commentRangeStart w:id="11"/>
      <w:r>
        <w:rPr>
          <w:rFonts w:ascii="Times New Roman" w:eastAsia="Times New Roman" w:hAnsi="Times New Roman" w:cs="Times New Roman"/>
          <w:color w:val="000000" w:themeColor="text1"/>
          <w:sz w:val="24"/>
          <w:szCs w:val="24"/>
        </w:rPr>
        <w:t xml:space="preserve">I have a strong relationship with my spouse/partner </w:t>
      </w:r>
      <w:r w:rsidR="0031518F" w:rsidRPr="00E2594D">
        <w:rPr>
          <w:rFonts w:ascii="Times New Roman" w:eastAsia="Times New Roman" w:hAnsi="Times New Roman" w:cs="Times New Roman"/>
          <w:color w:val="000000" w:themeColor="text1"/>
          <w:sz w:val="24"/>
          <w:szCs w:val="24"/>
        </w:rPr>
        <w:t>____</w:t>
      </w:r>
    </w:p>
    <w:p w14:paraId="6D8ACACD" w14:textId="3C42CD4E" w:rsidR="0016197E"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t>My spouse/partner and I are in agreement ab</w:t>
      </w:r>
      <w:r>
        <w:rPr>
          <w:rFonts w:ascii="Times New Roman" w:eastAsia="Times New Roman" w:hAnsi="Times New Roman" w:cs="Times New Roman"/>
          <w:color w:val="000000" w:themeColor="text1"/>
          <w:sz w:val="24"/>
          <w:szCs w:val="24"/>
        </w:rPr>
        <w:t>out how to discipline our youth</w:t>
      </w:r>
      <w:r w:rsidR="0016197E" w:rsidRPr="00E2594D">
        <w:rPr>
          <w:rFonts w:ascii="Times New Roman" w:eastAsia="Times New Roman" w:hAnsi="Times New Roman" w:cs="Times New Roman"/>
          <w:color w:val="000000" w:themeColor="text1"/>
          <w:sz w:val="24"/>
          <w:szCs w:val="24"/>
        </w:rPr>
        <w:t xml:space="preserve"> ____</w:t>
      </w:r>
      <w:r w:rsidR="0016197E" w:rsidRPr="00E2594D">
        <w:rPr>
          <w:rFonts w:ascii="Times New Roman" w:eastAsia="Times New Roman" w:hAnsi="Times New Roman" w:cs="Times New Roman"/>
          <w:sz w:val="24"/>
          <w:szCs w:val="24"/>
        </w:rPr>
        <w:t>  </w:t>
      </w:r>
      <w:commentRangeEnd w:id="11"/>
      <w:r w:rsidR="00591753">
        <w:rPr>
          <w:rStyle w:val="CommentReference"/>
        </w:rPr>
        <w:commentReference w:id="11"/>
      </w:r>
    </w:p>
    <w:p w14:paraId="00930E04" w14:textId="77777777" w:rsidR="0016197E" w:rsidRPr="00E2594D" w:rsidRDefault="0016197E" w:rsidP="0016197E">
      <w:pPr>
        <w:spacing w:after="0" w:line="240" w:lineRule="auto"/>
        <w:ind w:left="72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sz w:val="24"/>
          <w:szCs w:val="24"/>
        </w:rPr>
        <w:t> </w:t>
      </w:r>
    </w:p>
    <w:p w14:paraId="6FFBD24D" w14:textId="77777777" w:rsidR="00192114" w:rsidRDefault="00192114" w:rsidP="009E1355">
      <w:pPr>
        <w:rPr>
          <w:rFonts w:ascii="Times New Roman Bold" w:eastAsia="Times New Roman" w:hAnsi="Times New Roman Bold" w:cs="Times New Roman"/>
          <w:b/>
          <w:bCs/>
          <w:iCs/>
          <w:smallCaps/>
          <w:color w:val="000000" w:themeColor="text1"/>
          <w:sz w:val="24"/>
          <w:szCs w:val="24"/>
          <w:u w:val="single"/>
        </w:rPr>
      </w:pPr>
      <w:proofErr w:type="spellStart"/>
      <w:r>
        <w:rPr>
          <w:rFonts w:ascii="Times New Roman Bold" w:eastAsia="Times New Roman" w:hAnsi="Times New Roman Bold" w:cs="Times New Roman"/>
          <w:b/>
          <w:bCs/>
          <w:iCs/>
          <w:smallCaps/>
          <w:color w:val="000000" w:themeColor="text1"/>
          <w:sz w:val="24"/>
          <w:szCs w:val="24"/>
          <w:u w:val="single"/>
        </w:rPr>
        <w:t>padlc</w:t>
      </w:r>
      <w:proofErr w:type="spellEnd"/>
    </w:p>
    <w:p w14:paraId="13FCF606" w14:textId="4F93B10B" w:rsidR="00477D4F" w:rsidRPr="00FC3A32" w:rsidRDefault="009E1355" w:rsidP="009E1355">
      <w:pPr>
        <w:rPr>
          <w:rFonts w:ascii="Times New Roman Bold" w:eastAsia="Times New Roman" w:hAnsi="Times New Roman Bold" w:cs="Times New Roman"/>
          <w:b/>
          <w:bCs/>
          <w:iCs/>
          <w:smallCaps/>
          <w:color w:val="000000" w:themeColor="text1"/>
          <w:sz w:val="24"/>
          <w:szCs w:val="24"/>
          <w:u w:val="single"/>
        </w:rPr>
      </w:pPr>
      <w:r>
        <w:rPr>
          <w:rFonts w:ascii="Times New Roman Bold" w:eastAsia="Times New Roman" w:hAnsi="Times New Roman Bold" w:cs="Times New Roman"/>
          <w:b/>
          <w:bCs/>
          <w:iCs/>
          <w:smallCaps/>
          <w:color w:val="000000" w:themeColor="text1"/>
          <w:sz w:val="24"/>
          <w:szCs w:val="24"/>
          <w:u w:val="single"/>
        </w:rPr>
        <w:t>R</w:t>
      </w:r>
      <w:r w:rsidR="008B48DB" w:rsidRPr="00FC3A32">
        <w:rPr>
          <w:rFonts w:ascii="Times New Roman Bold" w:eastAsia="Times New Roman" w:hAnsi="Times New Roman Bold" w:cs="Times New Roman"/>
          <w:b/>
          <w:bCs/>
          <w:iCs/>
          <w:smallCaps/>
          <w:color w:val="000000" w:themeColor="text1"/>
          <w:sz w:val="24"/>
          <w:szCs w:val="24"/>
          <w:u w:val="single"/>
        </w:rPr>
        <w:t>elationship</w:t>
      </w:r>
      <w:r w:rsidR="00F06766" w:rsidRPr="00FC3A32">
        <w:rPr>
          <w:rFonts w:ascii="Times New Roman Bold" w:eastAsia="Times New Roman" w:hAnsi="Times New Roman Bold" w:cs="Times New Roman"/>
          <w:b/>
          <w:bCs/>
          <w:iCs/>
          <w:smallCaps/>
          <w:color w:val="000000" w:themeColor="text1"/>
          <w:sz w:val="24"/>
          <w:szCs w:val="24"/>
          <w:u w:val="single"/>
        </w:rPr>
        <w:t xml:space="preserve"> with your youth</w:t>
      </w:r>
    </w:p>
    <w:p w14:paraId="68C68306" w14:textId="4BAD54FD" w:rsidR="00477D4F" w:rsidRPr="00E2594D" w:rsidRDefault="00E2594D"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sidRPr="00E2594D">
        <w:rPr>
          <w:rFonts w:ascii="Times New Roman" w:eastAsia="Times New Roman" w:hAnsi="Times New Roman" w:cs="Times New Roman"/>
          <w:b/>
          <w:bCs/>
          <w:i/>
          <w:iCs/>
          <w:color w:val="000000" w:themeColor="text1"/>
          <w:sz w:val="24"/>
          <w:szCs w:val="24"/>
        </w:rPr>
        <w:t xml:space="preserve">Please indicate how true the following statements are for you regarding your </w:t>
      </w:r>
      <w:r>
        <w:rPr>
          <w:rFonts w:ascii="Times New Roman" w:eastAsia="Times New Roman" w:hAnsi="Times New Roman" w:cs="Times New Roman"/>
          <w:b/>
          <w:bCs/>
          <w:i/>
          <w:iCs/>
          <w:color w:val="000000" w:themeColor="text1"/>
          <w:sz w:val="24"/>
          <w:szCs w:val="24"/>
        </w:rPr>
        <w:t xml:space="preserve">current </w:t>
      </w:r>
      <w:r w:rsidRPr="00E2594D">
        <w:rPr>
          <w:rFonts w:ascii="Times New Roman" w:eastAsia="Times New Roman" w:hAnsi="Times New Roman" w:cs="Times New Roman"/>
          <w:b/>
          <w:bCs/>
          <w:i/>
          <w:iCs/>
          <w:color w:val="000000" w:themeColor="text1"/>
          <w:sz w:val="24"/>
          <w:szCs w:val="24"/>
        </w:rPr>
        <w:t>relationship with your youth.</w:t>
      </w:r>
    </w:p>
    <w:p w14:paraId="25D50D7E" w14:textId="77777777" w:rsidR="00477D4F" w:rsidRPr="00E2594D" w:rsidRDefault="00477D4F" w:rsidP="0016197E">
      <w:pPr>
        <w:spacing w:after="0" w:line="240" w:lineRule="auto"/>
        <w:textAlignment w:val="baseline"/>
        <w:rPr>
          <w:rFonts w:ascii="Times New Roman" w:eastAsia="Times New Roman" w:hAnsi="Times New Roman" w:cs="Times New Roman"/>
          <w:b/>
          <w:bCs/>
          <w:i/>
          <w:iCs/>
          <w:color w:val="000000" w:themeColor="text1"/>
          <w:sz w:val="24"/>
          <w:szCs w:val="24"/>
        </w:rPr>
      </w:pPr>
    </w:p>
    <w:p w14:paraId="147E354E" w14:textId="48CFB239"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E2594D">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5CB224DD" w14:textId="6B2EA6FB" w:rsidR="0016197E" w:rsidRPr="00BD7381" w:rsidRDefault="0016197E" w:rsidP="00477D4F">
      <w:pPr>
        <w:spacing w:after="0" w:line="240" w:lineRule="auto"/>
        <w:contextualSpacing/>
        <w:textAlignment w:val="baseline"/>
        <w:rPr>
          <w:rFonts w:ascii="Times New Roman" w:eastAsia="Times New Roman" w:hAnsi="Times New Roman" w:cs="Times New Roman"/>
          <w:sz w:val="24"/>
          <w:szCs w:val="24"/>
        </w:rPr>
      </w:pPr>
    </w:p>
    <w:p w14:paraId="4C35FF27" w14:textId="53019817" w:rsidR="0031518F" w:rsidRPr="00836345" w:rsidRDefault="008B48DB" w:rsidP="00224EB1">
      <w:pPr>
        <w:numPr>
          <w:ilvl w:val="0"/>
          <w:numId w:val="18"/>
        </w:numPr>
        <w:tabs>
          <w:tab w:val="clear" w:pos="360"/>
          <w:tab w:val="num" w:pos="540"/>
        </w:tabs>
        <w:spacing w:after="0" w:line="240" w:lineRule="auto"/>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When my youth asks to talk or when </w:t>
      </w:r>
      <w:proofErr w:type="spellStart"/>
      <w:r w:rsidRPr="00836345">
        <w:rPr>
          <w:rFonts w:ascii="Times New Roman" w:eastAsia="Times New Roman" w:hAnsi="Times New Roman" w:cs="Times New Roman"/>
          <w:color w:val="000000" w:themeColor="text1"/>
          <w:sz w:val="24"/>
          <w:szCs w:val="24"/>
        </w:rPr>
        <w:t>sh</w:t>
      </w:r>
      <w:proofErr w:type="spellEnd"/>
      <w:r w:rsidRPr="00836345">
        <w:rPr>
          <w:rFonts w:ascii="Times New Roman" w:eastAsia="Times New Roman" w:hAnsi="Times New Roman" w:cs="Times New Roman"/>
          <w:color w:val="000000" w:themeColor="text1"/>
          <w:sz w:val="24"/>
          <w:szCs w:val="24"/>
        </w:rPr>
        <w:t>/e needs to talk to me, I listen attentively ___</w:t>
      </w:r>
    </w:p>
    <w:p w14:paraId="7AFADB87" w14:textId="042C5067" w:rsidR="009F02BB"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I know how to listen attentively even if I don’t agree with what the other person is saying </w:t>
      </w:r>
      <w:r w:rsidRPr="00836345">
        <w:rPr>
          <w:rFonts w:ascii="Times New Roman" w:eastAsia="Times New Roman" w:hAnsi="Times New Roman" w:cs="Times New Roman"/>
          <w:color w:val="000000" w:themeColor="text1"/>
          <w:sz w:val="24"/>
          <w:szCs w:val="24"/>
        </w:rPr>
        <w:softHyphen/>
      </w:r>
      <w:r w:rsidRPr="00836345">
        <w:rPr>
          <w:rFonts w:ascii="Times New Roman" w:eastAsia="Times New Roman" w:hAnsi="Times New Roman" w:cs="Times New Roman"/>
          <w:color w:val="000000" w:themeColor="text1"/>
          <w:sz w:val="24"/>
          <w:szCs w:val="24"/>
        </w:rPr>
        <w:softHyphen/>
      </w:r>
      <w:r w:rsidRPr="00836345">
        <w:rPr>
          <w:rFonts w:ascii="Times New Roman" w:eastAsia="Times New Roman" w:hAnsi="Times New Roman" w:cs="Times New Roman"/>
          <w:color w:val="000000" w:themeColor="text1"/>
          <w:sz w:val="24"/>
          <w:szCs w:val="24"/>
        </w:rPr>
        <w:softHyphen/>
        <w:t>___</w:t>
      </w:r>
    </w:p>
    <w:p w14:paraId="4AD93127" w14:textId="3996EE21"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regularly do things together that we both enjoy </w:t>
      </w:r>
      <w:r w:rsidR="0016197E" w:rsidRPr="00836345">
        <w:rPr>
          <w:rFonts w:ascii="Times New Roman" w:eastAsia="Times New Roman" w:hAnsi="Times New Roman" w:cs="Times New Roman"/>
          <w:color w:val="000000" w:themeColor="text1"/>
          <w:sz w:val="24"/>
          <w:szCs w:val="24"/>
        </w:rPr>
        <w:t>____</w:t>
      </w:r>
    </w:p>
    <w:p w14:paraId="338B90E6" w14:textId="2218F8B2"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have a close relationship </w:t>
      </w:r>
      <w:r w:rsidR="0016197E" w:rsidRPr="00836345">
        <w:rPr>
          <w:rFonts w:ascii="Times New Roman" w:eastAsia="Times New Roman" w:hAnsi="Times New Roman" w:cs="Times New Roman"/>
          <w:color w:val="000000" w:themeColor="text1"/>
          <w:sz w:val="24"/>
          <w:szCs w:val="24"/>
        </w:rPr>
        <w:t>_____</w:t>
      </w:r>
    </w:p>
    <w:p w14:paraId="6EE35C02" w14:textId="18D1484A"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lang w:val="es-ES"/>
        </w:rPr>
      </w:pPr>
      <w:r w:rsidRPr="00836345">
        <w:rPr>
          <w:rFonts w:ascii="Times New Roman" w:eastAsia="Times New Roman" w:hAnsi="Times New Roman" w:cs="Times New Roman"/>
          <w:color w:val="000000" w:themeColor="text1"/>
          <w:sz w:val="24"/>
          <w:szCs w:val="24"/>
        </w:rPr>
        <w:t xml:space="preserve">I do and say things that show my youth that s/he is important to me and that I love her/him (for example, </w:t>
      </w:r>
      <w:r w:rsidR="00836345" w:rsidRPr="00836345">
        <w:rPr>
          <w:rFonts w:ascii="Times New Roman" w:eastAsia="Times New Roman" w:hAnsi="Times New Roman" w:cs="Times New Roman"/>
          <w:color w:val="000000" w:themeColor="text1"/>
          <w:sz w:val="24"/>
          <w:szCs w:val="24"/>
        </w:rPr>
        <w:t>say caring things, hug her/him, etc.)</w:t>
      </w:r>
      <w:r w:rsidR="0031518F"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lang w:val="es-ES"/>
        </w:rPr>
        <w:t>____</w:t>
      </w:r>
    </w:p>
    <w:p w14:paraId="2345D97B" w14:textId="226D1864" w:rsidR="0016197E" w:rsidRPr="00BD7381" w:rsidRDefault="00B2691F"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As</w:t>
      </w:r>
      <w:r w:rsidR="0016197E" w:rsidRPr="00836345">
        <w:rPr>
          <w:rFonts w:ascii="Times New Roman" w:eastAsia="Times New Roman" w:hAnsi="Times New Roman" w:cs="Times New Roman"/>
          <w:color w:val="000000" w:themeColor="text1"/>
          <w:sz w:val="24"/>
          <w:szCs w:val="24"/>
        </w:rPr>
        <w:t xml:space="preserve"> a parent</w:t>
      </w:r>
      <w:r w:rsidR="009F02BB" w:rsidRPr="00836345">
        <w:rPr>
          <w:rFonts w:ascii="Times New Roman" w:eastAsia="Times New Roman" w:hAnsi="Times New Roman" w:cs="Times New Roman"/>
          <w:color w:val="000000" w:themeColor="text1"/>
          <w:sz w:val="24"/>
          <w:szCs w:val="24"/>
        </w:rPr>
        <w:t>,</w:t>
      </w:r>
      <w:r w:rsidR="0016197E" w:rsidRPr="00836345">
        <w:rPr>
          <w:rFonts w:ascii="Times New Roman" w:eastAsia="Times New Roman" w:hAnsi="Times New Roman" w:cs="Times New Roman"/>
          <w:color w:val="000000" w:themeColor="text1"/>
          <w:sz w:val="24"/>
          <w:szCs w:val="24"/>
        </w:rPr>
        <w:t xml:space="preserve"> it is my job to </w:t>
      </w:r>
      <w:r w:rsidR="00203C37" w:rsidRPr="00836345">
        <w:rPr>
          <w:rFonts w:ascii="Times New Roman" w:eastAsia="Times New Roman" w:hAnsi="Times New Roman" w:cs="Times New Roman"/>
          <w:color w:val="000000" w:themeColor="text1"/>
          <w:sz w:val="24"/>
          <w:szCs w:val="24"/>
        </w:rPr>
        <w:t xml:space="preserve">recognize and support </w:t>
      </w:r>
      <w:r w:rsidR="0016197E" w:rsidRPr="00836345">
        <w:rPr>
          <w:rFonts w:ascii="Times New Roman" w:eastAsia="Times New Roman" w:hAnsi="Times New Roman" w:cs="Times New Roman"/>
          <w:color w:val="000000" w:themeColor="text1"/>
          <w:sz w:val="24"/>
          <w:szCs w:val="24"/>
        </w:rPr>
        <w:t xml:space="preserve">my </w:t>
      </w:r>
      <w:r w:rsidR="000973E8" w:rsidRPr="00836345">
        <w:rPr>
          <w:rFonts w:ascii="Times New Roman" w:eastAsia="Times New Roman" w:hAnsi="Times New Roman" w:cs="Times New Roman"/>
          <w:color w:val="000000" w:themeColor="text1"/>
          <w:sz w:val="24"/>
          <w:szCs w:val="24"/>
        </w:rPr>
        <w:t>youth</w:t>
      </w:r>
      <w:r w:rsidR="0016197E" w:rsidRPr="00836345">
        <w:rPr>
          <w:rFonts w:ascii="Times New Roman" w:eastAsia="Times New Roman" w:hAnsi="Times New Roman" w:cs="Times New Roman"/>
          <w:color w:val="000000" w:themeColor="text1"/>
          <w:sz w:val="24"/>
          <w:szCs w:val="24"/>
        </w:rPr>
        <w:t>’s streng</w:t>
      </w:r>
      <w:r w:rsidR="0016197E" w:rsidRPr="00BD7381">
        <w:rPr>
          <w:rFonts w:ascii="Times New Roman" w:eastAsia="Times New Roman" w:hAnsi="Times New Roman" w:cs="Times New Roman"/>
          <w:color w:val="000000" w:themeColor="text1"/>
          <w:sz w:val="24"/>
          <w:szCs w:val="24"/>
        </w:rPr>
        <w:t>ths ____</w:t>
      </w:r>
    </w:p>
    <w:p w14:paraId="018E60AE" w14:textId="77777777" w:rsidR="009F02BB" w:rsidRPr="00BD7381" w:rsidRDefault="009F02BB" w:rsidP="006E7709">
      <w:pPr>
        <w:spacing w:after="0" w:line="240" w:lineRule="auto"/>
        <w:textAlignment w:val="baseline"/>
        <w:rPr>
          <w:rFonts w:ascii="Times New Roman" w:eastAsia="Times New Roman" w:hAnsi="Times New Roman" w:cs="Times New Roman"/>
          <w:b/>
          <w:bCs/>
          <w:color w:val="000000" w:themeColor="text1"/>
          <w:sz w:val="24"/>
          <w:szCs w:val="24"/>
        </w:rPr>
      </w:pPr>
    </w:p>
    <w:p w14:paraId="4E5A3C53" w14:textId="7792C4E2" w:rsidR="00F90B61" w:rsidRPr="00FC3A32" w:rsidRDefault="00F90B61" w:rsidP="0016197E">
      <w:pPr>
        <w:spacing w:after="0" w:line="240" w:lineRule="auto"/>
        <w:textAlignment w:val="baseline"/>
        <w:rPr>
          <w:rFonts w:ascii="Times New Roman" w:eastAsia="Times New Roman" w:hAnsi="Times New Roman" w:cs="Times New Roman"/>
          <w:b/>
          <w:bCs/>
          <w:smallCaps/>
          <w:color w:val="000000" w:themeColor="text1"/>
          <w:sz w:val="28"/>
          <w:szCs w:val="28"/>
          <w:u w:val="single"/>
        </w:rPr>
      </w:pPr>
      <w:r w:rsidRPr="00FC3A32">
        <w:rPr>
          <w:rFonts w:ascii="Times New Roman" w:eastAsia="Times New Roman" w:hAnsi="Times New Roman" w:cs="Times New Roman"/>
          <w:b/>
          <w:bCs/>
          <w:smallCaps/>
          <w:color w:val="000000" w:themeColor="text1"/>
          <w:sz w:val="28"/>
          <w:szCs w:val="28"/>
          <w:u w:val="single"/>
        </w:rPr>
        <w:t>D</w:t>
      </w:r>
      <w:r w:rsidR="00CA7315" w:rsidRPr="00FC3A32">
        <w:rPr>
          <w:rFonts w:ascii="Times New Roman" w:eastAsia="Times New Roman" w:hAnsi="Times New Roman" w:cs="Times New Roman"/>
          <w:b/>
          <w:bCs/>
          <w:smallCaps/>
          <w:color w:val="000000" w:themeColor="text1"/>
          <w:sz w:val="28"/>
          <w:szCs w:val="28"/>
          <w:u w:val="single"/>
        </w:rPr>
        <w:t>ifficult conversations</w:t>
      </w:r>
    </w:p>
    <w:p w14:paraId="71677F34" w14:textId="269FF72F" w:rsidR="0016197E" w:rsidRPr="00836345" w:rsidRDefault="00836345" w:rsidP="0016197E">
      <w:pPr>
        <w:spacing w:after="0" w:line="240" w:lineRule="auto"/>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b/>
          <w:bCs/>
          <w:i/>
          <w:iCs/>
          <w:color w:val="000000" w:themeColor="text1"/>
          <w:sz w:val="24"/>
          <w:szCs w:val="24"/>
        </w:rPr>
        <w:t xml:space="preserve">The following questions are about difficult conversations </w:t>
      </w:r>
      <w:r>
        <w:rPr>
          <w:rFonts w:ascii="Times New Roman" w:eastAsia="Times New Roman" w:hAnsi="Times New Roman" w:cs="Times New Roman"/>
          <w:b/>
          <w:bCs/>
          <w:i/>
          <w:iCs/>
          <w:color w:val="000000" w:themeColor="text1"/>
          <w:sz w:val="24"/>
          <w:szCs w:val="24"/>
        </w:rPr>
        <w:t xml:space="preserve">you might have </w:t>
      </w:r>
      <w:r w:rsidRPr="00836345">
        <w:rPr>
          <w:rFonts w:ascii="Times New Roman" w:eastAsia="Times New Roman" w:hAnsi="Times New Roman" w:cs="Times New Roman"/>
          <w:b/>
          <w:bCs/>
          <w:i/>
          <w:iCs/>
          <w:color w:val="000000" w:themeColor="text1"/>
          <w:sz w:val="24"/>
          <w:szCs w:val="24"/>
        </w:rPr>
        <w:t>with your youth.</w:t>
      </w:r>
    </w:p>
    <w:p w14:paraId="2A87F3DD" w14:textId="77777777"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62F51A15" w14:textId="669F8C55" w:rsidR="00823F55" w:rsidRPr="00836345"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836345">
        <w:rPr>
          <w:rStyle w:val="normaltextrun"/>
          <w:rFonts w:ascii="Times New Roman Bold" w:hAnsi="Times New Roman Bold"/>
          <w:b/>
          <w:bCs/>
          <w:spacing w:val="-4"/>
        </w:rPr>
        <w:tab/>
      </w:r>
      <w:r w:rsidRPr="00836345">
        <w:rPr>
          <w:rStyle w:val="normaltextrun"/>
          <w:rFonts w:ascii="Times New Roman Bold" w:hAnsi="Times New Roman Bold"/>
          <w:b/>
          <w:bCs/>
          <w:spacing w:val="-4"/>
          <w:sz w:val="22"/>
        </w:rPr>
        <w:t>1 = Strongly Disagree</w:t>
      </w:r>
      <w:r w:rsidRPr="00836345">
        <w:rPr>
          <w:rStyle w:val="normaltextrun"/>
          <w:rFonts w:ascii="Times New Roman Bold" w:hAnsi="Times New Roman Bold"/>
          <w:b/>
          <w:bCs/>
          <w:spacing w:val="-4"/>
          <w:sz w:val="22"/>
        </w:rPr>
        <w:tab/>
        <w:t>2 = Disagree</w:t>
      </w:r>
      <w:r w:rsidRPr="00836345">
        <w:rPr>
          <w:rStyle w:val="normaltextrun"/>
          <w:rFonts w:ascii="Times New Roman Bold" w:hAnsi="Times New Roman Bold"/>
          <w:b/>
          <w:bCs/>
          <w:spacing w:val="-4"/>
          <w:sz w:val="22"/>
        </w:rPr>
        <w:tab/>
        <w:t>3 = Agree</w:t>
      </w:r>
      <w:r w:rsidRPr="00836345">
        <w:rPr>
          <w:rStyle w:val="normaltextrun"/>
          <w:rFonts w:ascii="Times New Roman Bold" w:hAnsi="Times New Roman Bold"/>
          <w:b/>
          <w:bCs/>
          <w:spacing w:val="-4"/>
          <w:sz w:val="22"/>
        </w:rPr>
        <w:tab/>
        <w:t>4 = Strongly Agree</w:t>
      </w:r>
      <w:r w:rsidRPr="00836345">
        <w:rPr>
          <w:rStyle w:val="normaltextrun"/>
          <w:rFonts w:ascii="Times New Roman Bold" w:hAnsi="Times New Roman Bold"/>
          <w:b/>
          <w:bCs/>
          <w:spacing w:val="-4"/>
          <w:sz w:val="22"/>
        </w:rPr>
        <w:tab/>
      </w:r>
    </w:p>
    <w:p w14:paraId="3893C1AF" w14:textId="77777777"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63D1B80F" w14:textId="1E06BCC5"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When my youth has to make important decisions or when s/he faces a challenge, s/he asks for my </w:t>
      </w:r>
      <w:r>
        <w:rPr>
          <w:rFonts w:ascii="Times New Roman" w:eastAsia="Times New Roman" w:hAnsi="Times New Roman" w:cs="Times New Roman"/>
          <w:color w:val="000000" w:themeColor="text1"/>
          <w:sz w:val="24"/>
          <w:szCs w:val="24"/>
        </w:rPr>
        <w:t>h</w:t>
      </w:r>
      <w:r w:rsidRPr="00836345">
        <w:rPr>
          <w:rFonts w:ascii="Times New Roman" w:eastAsia="Times New Roman" w:hAnsi="Times New Roman" w:cs="Times New Roman"/>
          <w:color w:val="000000" w:themeColor="text1"/>
          <w:sz w:val="24"/>
          <w:szCs w:val="24"/>
        </w:rPr>
        <w:t xml:space="preserve">elp and </w:t>
      </w:r>
      <w:proofErr w:type="gramStart"/>
      <w:r w:rsidRPr="00836345">
        <w:rPr>
          <w:rFonts w:ascii="Times New Roman" w:eastAsia="Times New Roman" w:hAnsi="Times New Roman" w:cs="Times New Roman"/>
          <w:color w:val="000000" w:themeColor="text1"/>
          <w:sz w:val="24"/>
          <w:szCs w:val="24"/>
        </w:rPr>
        <w:t xml:space="preserve">support </w:t>
      </w:r>
      <w:r w:rsidR="00F90B61"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rPr>
        <w:t>_</w:t>
      </w:r>
      <w:proofErr w:type="gramEnd"/>
      <w:r w:rsidR="0031518F" w:rsidRPr="00836345">
        <w:rPr>
          <w:rFonts w:ascii="Times New Roman" w:eastAsia="Times New Roman" w:hAnsi="Times New Roman" w:cs="Times New Roman"/>
          <w:color w:val="000000" w:themeColor="text1"/>
          <w:sz w:val="24"/>
          <w:szCs w:val="24"/>
        </w:rPr>
        <w:t>___</w:t>
      </w:r>
    </w:p>
    <w:p w14:paraId="6CDC49E7" w14:textId="3B205AED"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can talk openly about difficult situations and subjects </w:t>
      </w:r>
      <w:r w:rsidR="0016197E" w:rsidRPr="00836345">
        <w:rPr>
          <w:rFonts w:ascii="Times New Roman" w:eastAsia="Times New Roman" w:hAnsi="Times New Roman" w:cs="Times New Roman"/>
          <w:color w:val="000000" w:themeColor="text1"/>
          <w:sz w:val="24"/>
          <w:szCs w:val="24"/>
        </w:rPr>
        <w:t>(</w:t>
      </w:r>
      <w:r w:rsidRPr="00836345">
        <w:rPr>
          <w:rFonts w:ascii="Times New Roman" w:eastAsia="Times New Roman" w:hAnsi="Times New Roman" w:cs="Times New Roman"/>
          <w:color w:val="000000" w:themeColor="text1"/>
          <w:sz w:val="24"/>
          <w:szCs w:val="24"/>
        </w:rPr>
        <w:t xml:space="preserve">like sex, drugs, the influence of </w:t>
      </w:r>
      <w:r>
        <w:rPr>
          <w:rFonts w:ascii="Times New Roman" w:eastAsia="Times New Roman" w:hAnsi="Times New Roman" w:cs="Times New Roman"/>
          <w:color w:val="000000" w:themeColor="text1"/>
          <w:sz w:val="24"/>
          <w:szCs w:val="24"/>
        </w:rPr>
        <w:t>f</w:t>
      </w:r>
      <w:r w:rsidRPr="00836345">
        <w:rPr>
          <w:rFonts w:ascii="Times New Roman" w:eastAsia="Times New Roman" w:hAnsi="Times New Roman" w:cs="Times New Roman"/>
          <w:color w:val="000000" w:themeColor="text1"/>
          <w:sz w:val="24"/>
          <w:szCs w:val="24"/>
        </w:rPr>
        <w:t>riends and peers, etc.</w:t>
      </w:r>
      <w:r w:rsidR="0031518F" w:rsidRPr="00836345">
        <w:rPr>
          <w:rFonts w:ascii="Times New Roman" w:eastAsia="Times New Roman" w:hAnsi="Times New Roman" w:cs="Times New Roman"/>
          <w:color w:val="000000" w:themeColor="text1"/>
          <w:sz w:val="24"/>
          <w:szCs w:val="24"/>
        </w:rPr>
        <w:t>)</w:t>
      </w:r>
      <w:r w:rsidR="00F90B61"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rPr>
        <w:t>____</w:t>
      </w:r>
    </w:p>
    <w:p w14:paraId="713F5574" w14:textId="141A1AD3"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My youth and I can talk about and resolve</w:t>
      </w:r>
      <w:r>
        <w:rPr>
          <w:rFonts w:ascii="Times New Roman" w:eastAsia="Times New Roman" w:hAnsi="Times New Roman" w:cs="Times New Roman"/>
          <w:color w:val="000000" w:themeColor="text1"/>
          <w:sz w:val="24"/>
          <w:szCs w:val="24"/>
        </w:rPr>
        <w:t xml:space="preserve"> conflicts that happen at home </w:t>
      </w:r>
      <w:r w:rsidR="0031518F" w:rsidRPr="00836345">
        <w:rPr>
          <w:rFonts w:ascii="Times New Roman" w:eastAsia="Times New Roman" w:hAnsi="Times New Roman" w:cs="Times New Roman"/>
          <w:color w:val="000000" w:themeColor="text1"/>
          <w:sz w:val="24"/>
          <w:szCs w:val="24"/>
        </w:rPr>
        <w:t>____</w:t>
      </w:r>
    </w:p>
    <w:p w14:paraId="60F7D927" w14:textId="29816D02"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can talk about and resolve conflicts that </w:t>
      </w:r>
      <w:r>
        <w:rPr>
          <w:rFonts w:ascii="Times New Roman" w:eastAsia="Times New Roman" w:hAnsi="Times New Roman" w:cs="Times New Roman"/>
          <w:color w:val="000000" w:themeColor="text1"/>
          <w:sz w:val="24"/>
          <w:szCs w:val="24"/>
        </w:rPr>
        <w:t xml:space="preserve">come up about doing homework </w:t>
      </w:r>
      <w:r w:rsidR="0031518F" w:rsidRPr="00836345">
        <w:rPr>
          <w:rFonts w:ascii="Times New Roman" w:eastAsia="Times New Roman" w:hAnsi="Times New Roman" w:cs="Times New Roman"/>
          <w:color w:val="000000" w:themeColor="text1"/>
          <w:sz w:val="24"/>
          <w:szCs w:val="24"/>
        </w:rPr>
        <w:t>____</w:t>
      </w:r>
    </w:p>
    <w:p w14:paraId="02FE98FC" w14:textId="60E60A95"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If my youth has problems at school, I know how to get her/him the help s/he needs ___</w:t>
      </w:r>
    </w:p>
    <w:p w14:paraId="60B4DFF3" w14:textId="38354E2E" w:rsidR="0016197E"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If my youth has a problem at school, I am sure that s/he would talk to me about it</w:t>
      </w:r>
      <w:r>
        <w:rPr>
          <w:rFonts w:ascii="Times New Roman" w:eastAsia="Times New Roman" w:hAnsi="Times New Roman" w:cs="Times New Roman"/>
          <w:color w:val="000000" w:themeColor="text1"/>
          <w:sz w:val="24"/>
          <w:szCs w:val="24"/>
        </w:rPr>
        <w:t xml:space="preserve"> ___</w:t>
      </w:r>
    </w:p>
    <w:p w14:paraId="26168028" w14:textId="141773F2"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483F3A40" w14:textId="2010D24B" w:rsidR="0016197E" w:rsidRPr="00EA0B2E" w:rsidRDefault="00802D3E" w:rsidP="0016197E">
      <w:pPr>
        <w:spacing w:after="0" w:line="240" w:lineRule="auto"/>
        <w:textAlignment w:val="baseline"/>
        <w:rPr>
          <w:rFonts w:ascii="Times New Roman" w:eastAsia="Times New Roman" w:hAnsi="Times New Roman" w:cs="Times New Roman"/>
          <w:b/>
          <w:smallCaps/>
          <w:sz w:val="28"/>
          <w:szCs w:val="28"/>
          <w:u w:val="single"/>
        </w:rPr>
      </w:pPr>
      <w:r w:rsidRPr="00EA0B2E">
        <w:rPr>
          <w:rFonts w:ascii="Times New Roman" w:eastAsia="Times New Roman" w:hAnsi="Times New Roman" w:cs="Times New Roman"/>
          <w:b/>
          <w:bCs/>
          <w:smallCaps/>
          <w:color w:val="000000" w:themeColor="text1"/>
          <w:sz w:val="28"/>
          <w:szCs w:val="28"/>
          <w:u w:val="single"/>
        </w:rPr>
        <w:t>L</w:t>
      </w:r>
      <w:r w:rsidR="00F06766" w:rsidRPr="00EA0B2E">
        <w:rPr>
          <w:rFonts w:ascii="Times New Roman" w:eastAsia="Times New Roman" w:hAnsi="Times New Roman" w:cs="Times New Roman"/>
          <w:b/>
          <w:bCs/>
          <w:smallCaps/>
          <w:color w:val="000000" w:themeColor="text1"/>
          <w:sz w:val="28"/>
          <w:szCs w:val="28"/>
          <w:u w:val="single"/>
        </w:rPr>
        <w:t>imits and consequences</w:t>
      </w:r>
    </w:p>
    <w:p w14:paraId="20A60A18" w14:textId="6A4146B2" w:rsidR="00EA0B2E" w:rsidRPr="00EA0B2E" w:rsidRDefault="00E324FD"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To what degree do you agree with </w:t>
      </w:r>
      <w:r w:rsidR="00EA0B2E" w:rsidRPr="00EA0B2E">
        <w:rPr>
          <w:rFonts w:ascii="Times New Roman" w:eastAsia="Times New Roman" w:hAnsi="Times New Roman" w:cs="Times New Roman"/>
          <w:b/>
          <w:bCs/>
          <w:i/>
          <w:iCs/>
          <w:color w:val="000000" w:themeColor="text1"/>
          <w:sz w:val="24"/>
          <w:szCs w:val="24"/>
        </w:rPr>
        <w:t xml:space="preserve">your ability to communicate </w:t>
      </w:r>
      <w:r w:rsidR="00EA0B2E">
        <w:rPr>
          <w:rFonts w:ascii="Times New Roman" w:eastAsia="Times New Roman" w:hAnsi="Times New Roman" w:cs="Times New Roman"/>
          <w:b/>
          <w:bCs/>
          <w:i/>
          <w:iCs/>
          <w:color w:val="000000" w:themeColor="text1"/>
          <w:sz w:val="24"/>
          <w:szCs w:val="24"/>
        </w:rPr>
        <w:t xml:space="preserve">positively </w:t>
      </w:r>
      <w:r w:rsidR="00EA0B2E" w:rsidRPr="00EA0B2E">
        <w:rPr>
          <w:rFonts w:ascii="Times New Roman" w:eastAsia="Times New Roman" w:hAnsi="Times New Roman" w:cs="Times New Roman"/>
          <w:b/>
          <w:bCs/>
          <w:i/>
          <w:iCs/>
          <w:color w:val="000000" w:themeColor="text1"/>
          <w:sz w:val="24"/>
          <w:szCs w:val="24"/>
        </w:rPr>
        <w:t xml:space="preserve">with your youth about </w:t>
      </w:r>
      <w:r w:rsidR="00EA0B2E">
        <w:rPr>
          <w:rFonts w:ascii="Times New Roman" w:eastAsia="Times New Roman" w:hAnsi="Times New Roman" w:cs="Times New Roman"/>
          <w:b/>
          <w:bCs/>
          <w:i/>
          <w:iCs/>
          <w:color w:val="000000" w:themeColor="text1"/>
          <w:sz w:val="24"/>
          <w:szCs w:val="24"/>
        </w:rPr>
        <w:t>establishing limits and consequences?</w:t>
      </w:r>
    </w:p>
    <w:p w14:paraId="04095B87" w14:textId="77777777" w:rsidR="00802D3E" w:rsidRPr="00FC3A32" w:rsidRDefault="00802D3E" w:rsidP="0016197E">
      <w:pPr>
        <w:spacing w:after="0" w:line="240" w:lineRule="auto"/>
        <w:textAlignment w:val="baseline"/>
        <w:rPr>
          <w:rFonts w:ascii="Times New Roman" w:eastAsia="Times New Roman" w:hAnsi="Times New Roman" w:cs="Times New Roman"/>
          <w:sz w:val="24"/>
          <w:szCs w:val="24"/>
        </w:rPr>
      </w:pPr>
    </w:p>
    <w:p w14:paraId="11D78394" w14:textId="02DA88BF"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FC3A32">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0E5A3F79" w14:textId="436643C3" w:rsidR="00592F2F" w:rsidRPr="00BD7381" w:rsidRDefault="009C3E66" w:rsidP="0016197E">
      <w:pPr>
        <w:spacing w:after="0" w:line="240" w:lineRule="auto"/>
        <w:ind w:left="1440"/>
        <w:contextualSpacing/>
        <w:textAlignment w:val="baseline"/>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  </w:t>
      </w:r>
    </w:p>
    <w:p w14:paraId="7ED6DF43" w14:textId="12A1A4E8" w:rsidR="00361294" w:rsidRPr="00BD7381" w:rsidRDefault="00361294" w:rsidP="00224EB1">
      <w:pPr>
        <w:pStyle w:val="ListParagraph"/>
        <w:numPr>
          <w:ilvl w:val="0"/>
          <w:numId w:val="18"/>
        </w:numPr>
        <w:tabs>
          <w:tab w:val="clear" w:pos="360"/>
        </w:tabs>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home, we agree with clear rules about what my </w:t>
      </w:r>
      <w:r w:rsidR="00EA0B2E">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can and cannot do. </w:t>
      </w:r>
      <w:r w:rsidRPr="00BD7381">
        <w:rPr>
          <w:rFonts w:ascii="Times New Roman" w:eastAsia="Times New Roman" w:hAnsi="Times New Roman" w:cs="Times New Roman"/>
          <w:color w:val="000000" w:themeColor="text1"/>
          <w:sz w:val="24"/>
          <w:szCs w:val="24"/>
        </w:rPr>
        <w:t>______</w:t>
      </w:r>
    </w:p>
    <w:p w14:paraId="1133504E" w14:textId="2152734C" w:rsidR="00361294"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knows ho</w:t>
      </w:r>
      <w:r w:rsidR="00EA0B2E">
        <w:rPr>
          <w:rFonts w:ascii="Times New Roman" w:eastAsia="Times New Roman" w:hAnsi="Times New Roman" w:cs="Times New Roman"/>
          <w:color w:val="000000" w:themeColor="text1"/>
          <w:sz w:val="24"/>
          <w:szCs w:val="24"/>
        </w:rPr>
        <w:t>w I am going to respond when s</w:t>
      </w:r>
      <w:r w:rsidRPr="00BD7381">
        <w:rPr>
          <w:rFonts w:ascii="Times New Roman" w:eastAsia="Times New Roman" w:hAnsi="Times New Roman" w:cs="Times New Roman"/>
          <w:color w:val="000000" w:themeColor="text1"/>
          <w:sz w:val="24"/>
          <w:szCs w:val="24"/>
        </w:rPr>
        <w:t>/he does somet</w:t>
      </w:r>
      <w:r w:rsidR="00EA0B2E">
        <w:rPr>
          <w:rFonts w:ascii="Times New Roman" w:eastAsia="Times New Roman" w:hAnsi="Times New Roman" w:cs="Times New Roman"/>
          <w:color w:val="000000" w:themeColor="text1"/>
          <w:sz w:val="24"/>
          <w:szCs w:val="24"/>
        </w:rPr>
        <w:t xml:space="preserve">hing wrong (which I do not like or that is against </w:t>
      </w:r>
      <w:r w:rsidRPr="00BD7381">
        <w:rPr>
          <w:rFonts w:ascii="Times New Roman" w:eastAsia="Times New Roman" w:hAnsi="Times New Roman" w:cs="Times New Roman"/>
          <w:color w:val="000000" w:themeColor="text1"/>
          <w:sz w:val="24"/>
          <w:szCs w:val="24"/>
        </w:rPr>
        <w:t xml:space="preserve">the rules of the </w:t>
      </w:r>
      <w:proofErr w:type="gramStart"/>
      <w:r w:rsidRPr="00BD7381">
        <w:rPr>
          <w:rFonts w:ascii="Times New Roman" w:eastAsia="Times New Roman" w:hAnsi="Times New Roman" w:cs="Times New Roman"/>
          <w:color w:val="000000" w:themeColor="text1"/>
          <w:sz w:val="24"/>
          <w:szCs w:val="24"/>
        </w:rPr>
        <w:t>house)_</w:t>
      </w:r>
      <w:proofErr w:type="gramEnd"/>
      <w:r w:rsidRPr="00BD7381">
        <w:rPr>
          <w:rFonts w:ascii="Times New Roman" w:eastAsia="Times New Roman" w:hAnsi="Times New Roman" w:cs="Times New Roman"/>
          <w:color w:val="000000" w:themeColor="text1"/>
          <w:sz w:val="24"/>
          <w:szCs w:val="24"/>
        </w:rPr>
        <w:t>_____</w:t>
      </w:r>
    </w:p>
    <w:p w14:paraId="55D9542E" w14:textId="2150A1A3" w:rsidR="0016197E"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Each time my </w:t>
      </w:r>
      <w:r w:rsidR="00F06766">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does something wrong, I respond with a specific consequence (for</w:t>
      </w:r>
      <w:r w:rsidR="00EA0B2E">
        <w:rPr>
          <w:rFonts w:ascii="Times New Roman" w:eastAsia="Times New Roman" w:hAnsi="Times New Roman" w:cs="Times New Roman"/>
          <w:color w:val="000000" w:themeColor="text1"/>
          <w:sz w:val="24"/>
          <w:szCs w:val="24"/>
        </w:rPr>
        <w:t xml:space="preserve"> example, a specific discipline,</w:t>
      </w:r>
      <w:r w:rsidRPr="00BD7381">
        <w:rPr>
          <w:rFonts w:ascii="Times New Roman" w:eastAsia="Times New Roman" w:hAnsi="Times New Roman" w:cs="Times New Roman"/>
          <w:color w:val="000000" w:themeColor="text1"/>
          <w:sz w:val="24"/>
          <w:szCs w:val="24"/>
        </w:rPr>
        <w:t xml:space="preserve"> taking away privileges</w:t>
      </w:r>
      <w:r w:rsidR="00EA0B2E">
        <w:rPr>
          <w:rFonts w:ascii="Times New Roman" w:eastAsia="Times New Roman" w:hAnsi="Times New Roman" w:cs="Times New Roman"/>
          <w:color w:val="000000" w:themeColor="text1"/>
          <w:sz w:val="24"/>
          <w:szCs w:val="24"/>
        </w:rPr>
        <w:t>, etc.</w:t>
      </w:r>
      <w:r w:rsidRPr="00BD7381">
        <w:rPr>
          <w:rFonts w:ascii="Times New Roman" w:eastAsia="Times New Roman" w:hAnsi="Times New Roman" w:cs="Times New Roman"/>
          <w:color w:val="000000" w:themeColor="text1"/>
          <w:sz w:val="24"/>
          <w:szCs w:val="24"/>
        </w:rPr>
        <w:t>)</w:t>
      </w:r>
      <w:r w:rsidR="0016197E" w:rsidRPr="00BD7381">
        <w:rPr>
          <w:rFonts w:ascii="Times New Roman" w:eastAsia="Times New Roman" w:hAnsi="Times New Roman" w:cs="Times New Roman"/>
          <w:color w:val="000000" w:themeColor="text1"/>
          <w:sz w:val="24"/>
          <w:szCs w:val="24"/>
        </w:rPr>
        <w:t xml:space="preserve"> ______</w:t>
      </w:r>
    </w:p>
    <w:p w14:paraId="0D7F51C4" w14:textId="57A603D9" w:rsidR="0016197E"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does something wrong, I scream </w:t>
      </w:r>
      <w:r w:rsidR="00EA0B2E">
        <w:rPr>
          <w:rFonts w:ascii="Times New Roman" w:eastAsia="Times New Roman" w:hAnsi="Times New Roman" w:cs="Times New Roman"/>
          <w:color w:val="000000" w:themeColor="text1"/>
          <w:sz w:val="24"/>
          <w:szCs w:val="24"/>
        </w:rPr>
        <w:t xml:space="preserve">at her/him </w:t>
      </w:r>
      <w:r w:rsidRPr="00BD7381">
        <w:rPr>
          <w:rFonts w:ascii="Times New Roman" w:eastAsia="Times New Roman" w:hAnsi="Times New Roman" w:cs="Times New Roman"/>
          <w:color w:val="000000" w:themeColor="text1"/>
          <w:sz w:val="24"/>
          <w:szCs w:val="24"/>
        </w:rPr>
        <w:t xml:space="preserve">or insult </w:t>
      </w:r>
      <w:r w:rsidR="00EA0B2E">
        <w:rPr>
          <w:rFonts w:ascii="Times New Roman" w:eastAsia="Times New Roman" w:hAnsi="Times New Roman" w:cs="Times New Roman"/>
          <w:color w:val="000000" w:themeColor="text1"/>
          <w:sz w:val="24"/>
          <w:szCs w:val="24"/>
        </w:rPr>
        <w:t>her/</w:t>
      </w:r>
      <w:r w:rsidRPr="00BD7381">
        <w:rPr>
          <w:rFonts w:ascii="Times New Roman" w:eastAsia="Times New Roman" w:hAnsi="Times New Roman" w:cs="Times New Roman"/>
          <w:color w:val="000000" w:themeColor="text1"/>
          <w:sz w:val="24"/>
          <w:szCs w:val="24"/>
        </w:rPr>
        <w:t>him</w:t>
      </w:r>
      <w:ins w:id="12" w:author="Alejandra G. I." w:date="2021-02-19T12:08:00Z">
        <w:r w:rsidR="0081211C">
          <w:rPr>
            <w:rFonts w:ascii="Times New Roman" w:eastAsia="Times New Roman" w:hAnsi="Times New Roman" w:cs="Times New Roman"/>
            <w:color w:val="000000" w:themeColor="text1"/>
            <w:sz w:val="24"/>
            <w:szCs w:val="24"/>
          </w:rPr>
          <w:t>*</w:t>
        </w:r>
      </w:ins>
      <w:r w:rsidRPr="00BD7381">
        <w:rPr>
          <w:rFonts w:ascii="Times New Roman" w:eastAsia="Times New Roman" w:hAnsi="Times New Roman" w:cs="Times New Roman"/>
          <w:color w:val="000000" w:themeColor="text1"/>
          <w:sz w:val="24"/>
          <w:szCs w:val="24"/>
        </w:rPr>
        <w:t xml:space="preserve"> </w:t>
      </w:r>
      <w:r w:rsidR="0016197E" w:rsidRPr="00BD7381">
        <w:rPr>
          <w:rFonts w:ascii="Times New Roman" w:eastAsia="Times New Roman" w:hAnsi="Times New Roman" w:cs="Times New Roman"/>
          <w:color w:val="000000" w:themeColor="text1"/>
          <w:sz w:val="24"/>
          <w:szCs w:val="24"/>
        </w:rPr>
        <w:t>______</w:t>
      </w:r>
    </w:p>
    <w:p w14:paraId="687072A4" w14:textId="7F8C4E1A" w:rsidR="0016197E" w:rsidRPr="00BD7381" w:rsidRDefault="003C31AA"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 xml:space="preserve">I can control my anger and stay calm when I discipline or argue with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when s/he does something wrong </w:t>
      </w:r>
      <w:r w:rsidR="0016197E" w:rsidRPr="00BD7381">
        <w:rPr>
          <w:rFonts w:ascii="Times New Roman" w:eastAsia="Times New Roman" w:hAnsi="Times New Roman" w:cs="Times New Roman"/>
          <w:color w:val="000000" w:themeColor="text1"/>
          <w:sz w:val="24"/>
          <w:szCs w:val="24"/>
        </w:rPr>
        <w:t>_____</w:t>
      </w:r>
    </w:p>
    <w:p w14:paraId="3CEADE63" w14:textId="45CC9A04" w:rsidR="0016197E" w:rsidRPr="00BD7381" w:rsidRDefault="003C31AA"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challenges me by not doing what I ask, I give up</w:t>
      </w:r>
      <w:ins w:id="13" w:author="Alejandra G. I." w:date="2021-02-19T12:08:00Z">
        <w:r w:rsidR="0081211C">
          <w:rPr>
            <w:rFonts w:ascii="Times New Roman" w:eastAsia="Times New Roman" w:hAnsi="Times New Roman" w:cs="Times New Roman"/>
            <w:color w:val="000000" w:themeColor="text1"/>
            <w:sz w:val="24"/>
            <w:szCs w:val="24"/>
          </w:rPr>
          <w:t>*</w:t>
        </w:r>
      </w:ins>
      <w:r w:rsidRPr="00BD7381">
        <w:rPr>
          <w:rFonts w:ascii="Times New Roman" w:eastAsia="Times New Roman" w:hAnsi="Times New Roman" w:cs="Times New Roman"/>
          <w:color w:val="000000" w:themeColor="text1"/>
          <w:sz w:val="24"/>
          <w:szCs w:val="24"/>
        </w:rPr>
        <w:t xml:space="preserve"> </w:t>
      </w:r>
      <w:r w:rsidR="0016197E" w:rsidRPr="00BD7381">
        <w:rPr>
          <w:rFonts w:ascii="Times New Roman" w:eastAsia="Times New Roman" w:hAnsi="Times New Roman" w:cs="Times New Roman"/>
          <w:color w:val="000000" w:themeColor="text1"/>
          <w:sz w:val="24"/>
          <w:szCs w:val="24"/>
        </w:rPr>
        <w:t>______</w:t>
      </w:r>
    </w:p>
    <w:p w14:paraId="19624985" w14:textId="18027C40" w:rsidR="0016197E" w:rsidRPr="00BD7381" w:rsidRDefault="00634F66"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w:t>
      </w:r>
      <w:r w:rsidR="003C31AA" w:rsidRPr="00BD7381">
        <w:rPr>
          <w:rFonts w:ascii="Times New Roman" w:eastAsia="Times New Roman" w:hAnsi="Times New Roman" w:cs="Times New Roman"/>
          <w:color w:val="000000" w:themeColor="text1"/>
          <w:sz w:val="24"/>
          <w:szCs w:val="24"/>
        </w:rPr>
        <w:t xml:space="preserve">my </w:t>
      </w:r>
      <w:r w:rsidR="00F06766">
        <w:rPr>
          <w:rFonts w:ascii="Times New Roman" w:eastAsia="Times New Roman" w:hAnsi="Times New Roman" w:cs="Times New Roman"/>
          <w:color w:val="000000" w:themeColor="text1"/>
          <w:sz w:val="24"/>
          <w:szCs w:val="24"/>
        </w:rPr>
        <w:t>youth</w:t>
      </w:r>
      <w:r w:rsidR="003C31AA" w:rsidRPr="00BD7381">
        <w:rPr>
          <w:rFonts w:ascii="Times New Roman" w:eastAsia="Times New Roman" w:hAnsi="Times New Roman" w:cs="Times New Roman"/>
          <w:color w:val="000000" w:themeColor="text1"/>
          <w:sz w:val="24"/>
          <w:szCs w:val="24"/>
        </w:rPr>
        <w:t xml:space="preserve"> is learning a new behavior (for example: being more responsible, studious, </w:t>
      </w:r>
      <w:r w:rsidR="00EA0B2E">
        <w:rPr>
          <w:rFonts w:ascii="Times New Roman" w:eastAsia="Times New Roman" w:hAnsi="Times New Roman" w:cs="Times New Roman"/>
          <w:color w:val="000000" w:themeColor="text1"/>
          <w:sz w:val="24"/>
          <w:szCs w:val="24"/>
        </w:rPr>
        <w:t xml:space="preserve">or </w:t>
      </w:r>
      <w:r w:rsidR="003C31AA" w:rsidRPr="00BD7381">
        <w:rPr>
          <w:rFonts w:ascii="Times New Roman" w:eastAsia="Times New Roman" w:hAnsi="Times New Roman" w:cs="Times New Roman"/>
          <w:color w:val="000000" w:themeColor="text1"/>
          <w:sz w:val="24"/>
          <w:szCs w:val="24"/>
        </w:rPr>
        <w:t xml:space="preserve">organized), I recognize </w:t>
      </w:r>
      <w:r w:rsidR="00EA0B2E">
        <w:rPr>
          <w:rFonts w:ascii="Times New Roman" w:eastAsia="Times New Roman" w:hAnsi="Times New Roman" w:cs="Times New Roman"/>
          <w:color w:val="000000" w:themeColor="text1"/>
          <w:sz w:val="24"/>
          <w:szCs w:val="24"/>
        </w:rPr>
        <w:t>her/his</w:t>
      </w:r>
      <w:r w:rsidR="003C31AA" w:rsidRPr="00BD7381">
        <w:rPr>
          <w:rFonts w:ascii="Times New Roman" w:eastAsia="Times New Roman" w:hAnsi="Times New Roman" w:cs="Times New Roman"/>
          <w:color w:val="000000" w:themeColor="text1"/>
          <w:sz w:val="24"/>
          <w:szCs w:val="24"/>
        </w:rPr>
        <w:t xml:space="preserve"> progress </w:t>
      </w:r>
      <w:r w:rsidRPr="00BD7381">
        <w:rPr>
          <w:rFonts w:ascii="Times New Roman" w:eastAsia="Times New Roman" w:hAnsi="Times New Roman" w:cs="Times New Roman"/>
          <w:color w:val="000000" w:themeColor="text1"/>
          <w:sz w:val="24"/>
          <w:szCs w:val="24"/>
        </w:rPr>
        <w:t xml:space="preserve">with a </w:t>
      </w:r>
      <w:r w:rsidR="003C31AA" w:rsidRPr="00BD7381">
        <w:rPr>
          <w:rFonts w:ascii="Times New Roman" w:eastAsia="Times New Roman" w:hAnsi="Times New Roman" w:cs="Times New Roman"/>
          <w:color w:val="000000" w:themeColor="text1"/>
          <w:sz w:val="24"/>
          <w:szCs w:val="24"/>
        </w:rPr>
        <w:t>hug, a smile, or a small gift</w:t>
      </w:r>
      <w:r w:rsidR="0016197E" w:rsidRPr="00BD7381">
        <w:rPr>
          <w:rFonts w:ascii="Times New Roman" w:eastAsia="Times New Roman" w:hAnsi="Times New Roman" w:cs="Times New Roman"/>
          <w:color w:val="000000" w:themeColor="text1"/>
          <w:sz w:val="24"/>
          <w:szCs w:val="24"/>
        </w:rPr>
        <w:t xml:space="preserve"> ______</w:t>
      </w:r>
    </w:p>
    <w:p w14:paraId="6AAB26B7" w14:textId="61BBF730" w:rsidR="0016197E" w:rsidRPr="00BD7381" w:rsidRDefault="003C31AA" w:rsidP="00224EB1">
      <w:pPr>
        <w:numPr>
          <w:ilvl w:val="0"/>
          <w:numId w:val="19"/>
        </w:numPr>
        <w:tabs>
          <w:tab w:val="clear" w:pos="720"/>
        </w:tabs>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faces a </w:t>
      </w:r>
      <w:r w:rsidR="00EA0B2E">
        <w:rPr>
          <w:rFonts w:ascii="Times New Roman" w:eastAsia="Times New Roman" w:hAnsi="Times New Roman" w:cs="Times New Roman"/>
          <w:color w:val="000000" w:themeColor="text1"/>
          <w:sz w:val="24"/>
          <w:szCs w:val="24"/>
        </w:rPr>
        <w:t>big</w:t>
      </w:r>
      <w:r w:rsidRPr="00BD7381">
        <w:rPr>
          <w:rFonts w:ascii="Times New Roman" w:eastAsia="Times New Roman" w:hAnsi="Times New Roman" w:cs="Times New Roman"/>
          <w:color w:val="000000" w:themeColor="text1"/>
          <w:sz w:val="24"/>
          <w:szCs w:val="24"/>
        </w:rPr>
        <w:t xml:space="preserve"> challenge or </w:t>
      </w:r>
      <w:r w:rsidR="00EA0B2E">
        <w:rPr>
          <w:rFonts w:ascii="Times New Roman" w:eastAsia="Times New Roman" w:hAnsi="Times New Roman" w:cs="Times New Roman"/>
          <w:color w:val="000000" w:themeColor="text1"/>
          <w:sz w:val="24"/>
          <w:szCs w:val="24"/>
        </w:rPr>
        <w:t xml:space="preserve">sets a </w:t>
      </w:r>
      <w:r w:rsidRPr="00BD7381">
        <w:rPr>
          <w:rFonts w:ascii="Times New Roman" w:eastAsia="Times New Roman" w:hAnsi="Times New Roman" w:cs="Times New Roman"/>
          <w:color w:val="000000" w:themeColor="text1"/>
          <w:sz w:val="24"/>
          <w:szCs w:val="24"/>
        </w:rPr>
        <w:t xml:space="preserve">goal, I help </w:t>
      </w:r>
      <w:r w:rsidR="00634F66" w:rsidRPr="00BD7381">
        <w:rPr>
          <w:rFonts w:ascii="Times New Roman" w:eastAsia="Times New Roman" w:hAnsi="Times New Roman" w:cs="Times New Roman"/>
          <w:color w:val="000000" w:themeColor="text1"/>
          <w:sz w:val="24"/>
          <w:szCs w:val="24"/>
        </w:rPr>
        <w:t>her</w:t>
      </w:r>
      <w:r w:rsidR="00EA0B2E">
        <w:rPr>
          <w:rFonts w:ascii="Times New Roman" w:eastAsia="Times New Roman" w:hAnsi="Times New Roman" w:cs="Times New Roman"/>
          <w:color w:val="000000" w:themeColor="text1"/>
          <w:sz w:val="24"/>
          <w:szCs w:val="24"/>
        </w:rPr>
        <w:t>/him</w:t>
      </w:r>
      <w:r w:rsidRPr="00BD7381">
        <w:rPr>
          <w:rFonts w:ascii="Times New Roman" w:eastAsia="Times New Roman" w:hAnsi="Times New Roman" w:cs="Times New Roman"/>
          <w:color w:val="000000" w:themeColor="text1"/>
          <w:sz w:val="24"/>
          <w:szCs w:val="24"/>
        </w:rPr>
        <w:t xml:space="preserve"> focus on the small steps to achieve that goal</w:t>
      </w:r>
      <w:r w:rsidR="00634F66" w:rsidRPr="00BD7381">
        <w:rPr>
          <w:rFonts w:ascii="Times New Roman" w:eastAsia="Times New Roman" w:hAnsi="Times New Roman" w:cs="Times New Roman"/>
          <w:color w:val="000000" w:themeColor="text1"/>
          <w:sz w:val="24"/>
          <w:szCs w:val="24"/>
        </w:rPr>
        <w:t>.</w:t>
      </w:r>
      <w:r w:rsidRPr="00BD7381">
        <w:rPr>
          <w:rFonts w:ascii="Times New Roman" w:eastAsia="Times New Roman" w:hAnsi="Times New Roman" w:cs="Times New Roman"/>
          <w:color w:val="000000" w:themeColor="text1"/>
          <w:sz w:val="24"/>
          <w:szCs w:val="24"/>
        </w:rPr>
        <w:t xml:space="preserve"> </w:t>
      </w:r>
      <w:r w:rsidR="0016197E" w:rsidRPr="00BD7381">
        <w:rPr>
          <w:rFonts w:ascii="Times New Roman" w:eastAsia="Times New Roman" w:hAnsi="Times New Roman" w:cs="Times New Roman"/>
          <w:color w:val="000000" w:themeColor="text1"/>
          <w:sz w:val="24"/>
          <w:szCs w:val="24"/>
        </w:rPr>
        <w:t>_____</w:t>
      </w:r>
    </w:p>
    <w:p w14:paraId="3B53E75C" w14:textId="72FB8B08" w:rsidR="003C31AA" w:rsidRPr="00BD7381" w:rsidRDefault="0016197E" w:rsidP="00224EB1">
      <w:pPr>
        <w:numPr>
          <w:ilvl w:val="0"/>
          <w:numId w:val="19"/>
        </w:numPr>
        <w:tabs>
          <w:tab w:val="clear" w:pos="720"/>
        </w:tabs>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r w:rsidRPr="00BD7381">
        <w:rPr>
          <w:rFonts w:ascii="Times New Roman" w:hAnsi="Times New Roman" w:cs="Times New Roman"/>
          <w:sz w:val="24"/>
          <w:szCs w:val="24"/>
        </w:rPr>
        <w:t xml:space="preserve">When I give my </w:t>
      </w:r>
      <w:r w:rsidR="000973E8" w:rsidRPr="00BD7381">
        <w:rPr>
          <w:rFonts w:ascii="Times New Roman" w:hAnsi="Times New Roman" w:cs="Times New Roman"/>
          <w:sz w:val="24"/>
          <w:szCs w:val="24"/>
        </w:rPr>
        <w:t>youth</w:t>
      </w:r>
      <w:r w:rsidRPr="00BD7381">
        <w:rPr>
          <w:rFonts w:ascii="Times New Roman" w:hAnsi="Times New Roman" w:cs="Times New Roman"/>
          <w:sz w:val="24"/>
          <w:szCs w:val="24"/>
        </w:rPr>
        <w:t xml:space="preserve"> a threat or warn</w:t>
      </w:r>
      <w:r w:rsidR="00634F66" w:rsidRPr="00BD7381">
        <w:rPr>
          <w:rFonts w:ascii="Times New Roman" w:hAnsi="Times New Roman" w:cs="Times New Roman"/>
          <w:sz w:val="24"/>
          <w:szCs w:val="24"/>
        </w:rPr>
        <w:t>ing</w:t>
      </w:r>
      <w:r w:rsidR="00EA0B2E">
        <w:rPr>
          <w:rFonts w:ascii="Times New Roman" w:hAnsi="Times New Roman" w:cs="Times New Roman"/>
          <w:sz w:val="24"/>
          <w:szCs w:val="24"/>
        </w:rPr>
        <w:t>, I often do not carry it out</w:t>
      </w:r>
      <w:ins w:id="14" w:author="Alejandra G. I." w:date="2021-02-19T12:08:00Z">
        <w:r w:rsidR="0081211C">
          <w:rPr>
            <w:rFonts w:ascii="Times New Roman" w:hAnsi="Times New Roman" w:cs="Times New Roman"/>
            <w:sz w:val="24"/>
            <w:szCs w:val="24"/>
          </w:rPr>
          <w:t>*</w:t>
        </w:r>
      </w:ins>
      <w:bookmarkStart w:id="15" w:name="_GoBack"/>
      <w:bookmarkEnd w:id="15"/>
      <w:r w:rsidR="00634F66" w:rsidRPr="00BD7381">
        <w:rPr>
          <w:rFonts w:ascii="Times New Roman" w:hAnsi="Times New Roman" w:cs="Times New Roman"/>
          <w:sz w:val="24"/>
          <w:szCs w:val="24"/>
        </w:rPr>
        <w:t xml:space="preserve"> </w:t>
      </w:r>
      <w:r w:rsidR="00634F66" w:rsidRPr="00BD7381">
        <w:rPr>
          <w:rFonts w:ascii="Times New Roman" w:eastAsia="Times New Roman" w:hAnsi="Times New Roman" w:cs="Times New Roman"/>
          <w:color w:val="000000" w:themeColor="text1"/>
          <w:sz w:val="24"/>
          <w:szCs w:val="24"/>
        </w:rPr>
        <w:t>_____</w:t>
      </w:r>
    </w:p>
    <w:p w14:paraId="0025B086" w14:textId="77777777" w:rsidR="002C1949" w:rsidRDefault="002C1949" w:rsidP="0016197E">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rPr>
      </w:pPr>
    </w:p>
    <w:p w14:paraId="1BD8455D" w14:textId="14868E8B" w:rsidR="0016197E" w:rsidRPr="00F06766" w:rsidRDefault="00802D3E" w:rsidP="0016197E">
      <w:pPr>
        <w:spacing w:after="0" w:line="240" w:lineRule="auto"/>
        <w:ind w:right="-540"/>
        <w:textAlignment w:val="baseline"/>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color w:val="000000" w:themeColor="text1"/>
          <w:sz w:val="28"/>
          <w:szCs w:val="28"/>
          <w:u w:val="single"/>
        </w:rPr>
        <w:t>M</w:t>
      </w:r>
      <w:r w:rsidR="00F06766">
        <w:rPr>
          <w:rFonts w:ascii="Times New Roman" w:eastAsia="Times New Roman" w:hAnsi="Times New Roman" w:cs="Times New Roman"/>
          <w:b/>
          <w:bCs/>
          <w:smallCaps/>
          <w:color w:val="000000" w:themeColor="text1"/>
          <w:sz w:val="28"/>
          <w:szCs w:val="28"/>
          <w:u w:val="single"/>
        </w:rPr>
        <w:t>onitoring</w:t>
      </w:r>
    </w:p>
    <w:p w14:paraId="7D989638" w14:textId="7E2655D2" w:rsidR="00802D3E" w:rsidRPr="00BD7381" w:rsidRDefault="00361294" w:rsidP="00361294">
      <w:pPr>
        <w:spacing w:after="0" w:line="240" w:lineRule="auto"/>
        <w:ind w:right="-540"/>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 xml:space="preserve">The following questions are </w:t>
      </w:r>
      <w:r w:rsidR="00DC796E">
        <w:rPr>
          <w:rFonts w:ascii="Times New Roman" w:eastAsia="Times New Roman" w:hAnsi="Times New Roman" w:cs="Times New Roman"/>
          <w:b/>
          <w:bCs/>
          <w:i/>
          <w:iCs/>
          <w:color w:val="000000" w:themeColor="text1"/>
          <w:sz w:val="24"/>
          <w:szCs w:val="24"/>
        </w:rPr>
        <w:t xml:space="preserve">about </w:t>
      </w:r>
      <w:r w:rsidRPr="00BD7381">
        <w:rPr>
          <w:rFonts w:ascii="Times New Roman" w:eastAsia="Times New Roman" w:hAnsi="Times New Roman" w:cs="Times New Roman"/>
          <w:b/>
          <w:bCs/>
          <w:i/>
          <w:iCs/>
          <w:color w:val="000000" w:themeColor="text1"/>
          <w:sz w:val="24"/>
          <w:szCs w:val="24"/>
        </w:rPr>
        <w:t xml:space="preserve">your </w:t>
      </w:r>
      <w:r w:rsidR="00F06766">
        <w:rPr>
          <w:rFonts w:ascii="Times New Roman" w:eastAsia="Times New Roman" w:hAnsi="Times New Roman" w:cs="Times New Roman"/>
          <w:b/>
          <w:bCs/>
          <w:i/>
          <w:iCs/>
          <w:color w:val="000000" w:themeColor="text1"/>
          <w:sz w:val="24"/>
          <w:szCs w:val="24"/>
        </w:rPr>
        <w:t>youth</w:t>
      </w:r>
      <w:r w:rsidRPr="00BD7381">
        <w:rPr>
          <w:rFonts w:ascii="Times New Roman" w:eastAsia="Times New Roman" w:hAnsi="Times New Roman" w:cs="Times New Roman"/>
          <w:b/>
          <w:bCs/>
          <w:i/>
          <w:iCs/>
          <w:color w:val="000000" w:themeColor="text1"/>
          <w:sz w:val="24"/>
          <w:szCs w:val="24"/>
        </w:rPr>
        <w:t>'s friends. Please let us know how true the following statements are for you</w:t>
      </w:r>
      <w:r w:rsidR="00EF10A9">
        <w:rPr>
          <w:rFonts w:ascii="Times New Roman" w:eastAsia="Times New Roman" w:hAnsi="Times New Roman" w:cs="Times New Roman"/>
          <w:b/>
          <w:bCs/>
          <w:i/>
          <w:iCs/>
          <w:color w:val="000000" w:themeColor="text1"/>
          <w:sz w:val="24"/>
          <w:szCs w:val="24"/>
        </w:rPr>
        <w:t>.</w:t>
      </w:r>
    </w:p>
    <w:p w14:paraId="05463E86" w14:textId="77777777" w:rsidR="00361294" w:rsidRPr="00BD7381" w:rsidRDefault="00361294" w:rsidP="00361294">
      <w:pPr>
        <w:spacing w:after="0" w:line="240" w:lineRule="auto"/>
        <w:ind w:right="-540"/>
        <w:textAlignment w:val="baseline"/>
        <w:rPr>
          <w:rStyle w:val="normaltextrun"/>
          <w:rFonts w:ascii="Times New Roman" w:eastAsia="Times New Roman" w:hAnsi="Times New Roman" w:cs="Times New Roman"/>
          <w:sz w:val="24"/>
          <w:szCs w:val="24"/>
        </w:rPr>
      </w:pPr>
    </w:p>
    <w:p w14:paraId="14BCB6D2" w14:textId="615A1743"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5BFF090B" w14:textId="77777777" w:rsidR="00FA1E42" w:rsidRPr="00BD7381" w:rsidRDefault="00FA1E42" w:rsidP="00FA1E42">
      <w:pPr>
        <w:pStyle w:val="ListParagraph"/>
        <w:spacing w:after="0" w:line="240" w:lineRule="auto"/>
        <w:textAlignment w:val="baseline"/>
        <w:rPr>
          <w:rFonts w:ascii="Times New Roman" w:eastAsia="Times New Roman" w:hAnsi="Times New Roman" w:cs="Times New Roman"/>
          <w:sz w:val="24"/>
          <w:szCs w:val="24"/>
        </w:rPr>
      </w:pPr>
    </w:p>
    <w:p w14:paraId="66D2186D" w14:textId="7D8C772C" w:rsidR="00CE53D5" w:rsidRPr="00BD7381" w:rsidRDefault="00634F66"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I </w:t>
      </w:r>
      <w:r w:rsidR="00460D0D" w:rsidRPr="00BD7381">
        <w:rPr>
          <w:rFonts w:ascii="Times New Roman" w:eastAsia="Times New Roman" w:hAnsi="Times New Roman" w:cs="Times New Roman"/>
          <w:color w:val="000000" w:themeColor="text1"/>
          <w:sz w:val="24"/>
          <w:szCs w:val="24"/>
        </w:rPr>
        <w:t xml:space="preserve">often talk to my </w:t>
      </w:r>
      <w:r w:rsidR="00EA0B2E">
        <w:rPr>
          <w:rFonts w:ascii="Times New Roman" w:eastAsia="Times New Roman" w:hAnsi="Times New Roman" w:cs="Times New Roman"/>
          <w:color w:val="000000" w:themeColor="text1"/>
          <w:sz w:val="24"/>
          <w:szCs w:val="24"/>
        </w:rPr>
        <w:t>youth</w:t>
      </w:r>
      <w:r w:rsidR="00460D0D" w:rsidRPr="00BD7381">
        <w:rPr>
          <w:rFonts w:ascii="Times New Roman" w:eastAsia="Times New Roman" w:hAnsi="Times New Roman" w:cs="Times New Roman"/>
          <w:color w:val="000000" w:themeColor="text1"/>
          <w:sz w:val="24"/>
          <w:szCs w:val="24"/>
        </w:rPr>
        <w:t xml:space="preserve"> about </w:t>
      </w:r>
      <w:r w:rsidR="00EF10A9">
        <w:rPr>
          <w:rFonts w:ascii="Times New Roman" w:eastAsia="Times New Roman" w:hAnsi="Times New Roman" w:cs="Times New Roman"/>
          <w:color w:val="000000" w:themeColor="text1"/>
          <w:sz w:val="24"/>
          <w:szCs w:val="24"/>
        </w:rPr>
        <w:t>her/his</w:t>
      </w:r>
      <w:r w:rsidR="00460D0D" w:rsidRPr="00BD7381">
        <w:rPr>
          <w:rFonts w:ascii="Times New Roman" w:eastAsia="Times New Roman" w:hAnsi="Times New Roman" w:cs="Times New Roman"/>
          <w:color w:val="000000" w:themeColor="text1"/>
          <w:sz w:val="24"/>
          <w:szCs w:val="24"/>
        </w:rPr>
        <w:t xml:space="preserve"> plans for the next day</w:t>
      </w:r>
      <w:r w:rsidR="00CE53D5" w:rsidRPr="00BD7381">
        <w:rPr>
          <w:rFonts w:ascii="Times New Roman" w:eastAsia="Times New Roman" w:hAnsi="Times New Roman" w:cs="Times New Roman"/>
          <w:color w:val="000000" w:themeColor="text1"/>
          <w:sz w:val="24"/>
          <w:szCs w:val="24"/>
        </w:rPr>
        <w:t xml:space="preserve"> ____</w:t>
      </w:r>
    </w:p>
    <w:p w14:paraId="21CD207B" w14:textId="77777777" w:rsid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I talk to my </w:t>
      </w:r>
      <w:r w:rsidR="00EA0B2E">
        <w:rPr>
          <w:rFonts w:ascii="Times New Roman" w:eastAsia="Times New Roman" w:hAnsi="Times New Roman" w:cs="Times New Roman"/>
          <w:color w:val="000000" w:themeColor="text1"/>
          <w:sz w:val="24"/>
          <w:szCs w:val="24"/>
        </w:rPr>
        <w:t>youth</w:t>
      </w:r>
      <w:r w:rsidR="00634F66" w:rsidRPr="00BD7381">
        <w:rPr>
          <w:rFonts w:ascii="Times New Roman" w:eastAsia="Times New Roman" w:hAnsi="Times New Roman" w:cs="Times New Roman"/>
          <w:color w:val="000000" w:themeColor="text1"/>
          <w:sz w:val="24"/>
          <w:szCs w:val="24"/>
        </w:rPr>
        <w:t xml:space="preserve"> on many occasions about what s/he</w:t>
      </w:r>
      <w:r w:rsidRPr="00BD7381">
        <w:rPr>
          <w:rFonts w:ascii="Times New Roman" w:eastAsia="Times New Roman" w:hAnsi="Times New Roman" w:cs="Times New Roman"/>
          <w:color w:val="000000" w:themeColor="text1"/>
          <w:sz w:val="24"/>
          <w:szCs w:val="24"/>
        </w:rPr>
        <w:t xml:space="preserve"> learn</w:t>
      </w:r>
      <w:r w:rsidR="00634F66" w:rsidRPr="00BD7381">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in school </w:t>
      </w:r>
      <w:r w:rsidR="00CE53D5" w:rsidRPr="00BD7381">
        <w:rPr>
          <w:rFonts w:ascii="Times New Roman" w:eastAsia="Times New Roman" w:hAnsi="Times New Roman" w:cs="Times New Roman"/>
          <w:color w:val="000000" w:themeColor="text1"/>
          <w:sz w:val="24"/>
          <w:szCs w:val="24"/>
        </w:rPr>
        <w:t>_____</w:t>
      </w:r>
    </w:p>
    <w:p w14:paraId="27F0C777" w14:textId="77777777" w:rsidR="00F877F6" w:rsidRP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often talk to my </w:t>
      </w:r>
      <w:r w:rsidR="00EA0B2E" w:rsidRPr="00F877F6">
        <w:rPr>
          <w:rFonts w:ascii="Times New Roman" w:eastAsia="Times New Roman" w:hAnsi="Times New Roman" w:cs="Times New Roman"/>
          <w:color w:val="000000" w:themeColor="text1"/>
          <w:sz w:val="24"/>
          <w:szCs w:val="24"/>
        </w:rPr>
        <w:t>youth</w:t>
      </w:r>
      <w:r w:rsidRPr="00F877F6">
        <w:rPr>
          <w:rFonts w:ascii="Times New Roman" w:eastAsia="Times New Roman" w:hAnsi="Times New Roman" w:cs="Times New Roman"/>
          <w:color w:val="000000" w:themeColor="text1"/>
          <w:sz w:val="24"/>
          <w:szCs w:val="24"/>
        </w:rPr>
        <w:t xml:space="preserve"> about </w:t>
      </w:r>
      <w:r w:rsidR="00AD5479" w:rsidRPr="00F877F6">
        <w:rPr>
          <w:rFonts w:ascii="Times New Roman" w:eastAsia="Times New Roman" w:hAnsi="Times New Roman" w:cs="Times New Roman"/>
          <w:color w:val="000000" w:themeColor="text1"/>
          <w:sz w:val="24"/>
          <w:szCs w:val="24"/>
        </w:rPr>
        <w:t>her/his</w:t>
      </w:r>
      <w:r w:rsidRPr="00F877F6">
        <w:rPr>
          <w:rFonts w:ascii="Times New Roman" w:eastAsia="Times New Roman" w:hAnsi="Times New Roman" w:cs="Times New Roman"/>
          <w:color w:val="000000" w:themeColor="text1"/>
          <w:sz w:val="24"/>
          <w:szCs w:val="24"/>
        </w:rPr>
        <w:t xml:space="preserve"> friends. </w:t>
      </w:r>
      <w:r w:rsidR="00F877F6">
        <w:rPr>
          <w:rFonts w:ascii="Times New Roman" w:eastAsia="Times New Roman" w:hAnsi="Times New Roman" w:cs="Times New Roman"/>
          <w:color w:val="000000" w:themeColor="text1"/>
          <w:sz w:val="24"/>
          <w:szCs w:val="24"/>
        </w:rPr>
        <w:t>____</w:t>
      </w:r>
    </w:p>
    <w:p w14:paraId="1681C50A" w14:textId="77777777" w:rsidR="00F877F6" w:rsidRP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w:t>
      </w:r>
      <w:proofErr w:type="gramStart"/>
      <w:r w:rsidRPr="00F877F6">
        <w:rPr>
          <w:rFonts w:ascii="Times New Roman" w:eastAsia="Times New Roman" w:hAnsi="Times New Roman" w:cs="Times New Roman"/>
          <w:color w:val="000000" w:themeColor="text1"/>
          <w:sz w:val="24"/>
          <w:szCs w:val="24"/>
        </w:rPr>
        <w:t xml:space="preserve">know </w:t>
      </w:r>
      <w:r w:rsidR="008B4AFC" w:rsidRPr="00F877F6">
        <w:rPr>
          <w:rFonts w:ascii="Times New Roman" w:eastAsia="Times New Roman" w:hAnsi="Times New Roman" w:cs="Times New Roman"/>
          <w:color w:val="000000" w:themeColor="text1"/>
          <w:sz w:val="24"/>
          <w:szCs w:val="24"/>
        </w:rPr>
        <w:t xml:space="preserve"> my</w:t>
      </w:r>
      <w:proofErr w:type="gramEnd"/>
      <w:r w:rsidR="008B4AFC" w:rsidRPr="00F877F6">
        <w:rPr>
          <w:rFonts w:ascii="Times New Roman" w:eastAsia="Times New Roman" w:hAnsi="Times New Roman" w:cs="Times New Roman"/>
          <w:color w:val="000000" w:themeColor="text1"/>
          <w:sz w:val="24"/>
          <w:szCs w:val="24"/>
        </w:rPr>
        <w:t xml:space="preserve"> </w:t>
      </w:r>
      <w:r w:rsidR="00055EDE" w:rsidRPr="00F877F6">
        <w:rPr>
          <w:rFonts w:ascii="Times New Roman" w:eastAsia="Times New Roman" w:hAnsi="Times New Roman" w:cs="Times New Roman"/>
          <w:color w:val="000000" w:themeColor="text1"/>
          <w:sz w:val="24"/>
          <w:szCs w:val="24"/>
        </w:rPr>
        <w:t xml:space="preserve">youth’s </w:t>
      </w:r>
      <w:r w:rsidR="008B4AFC" w:rsidRPr="00F877F6">
        <w:rPr>
          <w:rFonts w:ascii="Times New Roman" w:eastAsia="Times New Roman" w:hAnsi="Times New Roman" w:cs="Times New Roman"/>
          <w:color w:val="000000" w:themeColor="text1"/>
          <w:sz w:val="24"/>
          <w:szCs w:val="24"/>
        </w:rPr>
        <w:t xml:space="preserve">friends very well </w:t>
      </w:r>
      <w:r w:rsidR="00CE53D5" w:rsidRPr="00F877F6">
        <w:rPr>
          <w:rFonts w:ascii="Times New Roman" w:eastAsia="Times New Roman" w:hAnsi="Times New Roman" w:cs="Times New Roman"/>
          <w:color w:val="000000" w:themeColor="text1"/>
          <w:sz w:val="24"/>
          <w:szCs w:val="24"/>
        </w:rPr>
        <w:t>_____</w:t>
      </w:r>
    </w:p>
    <w:p w14:paraId="2A84AC9C" w14:textId="77777777" w:rsidR="00F877F6" w:rsidRDefault="00055EDE"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sz w:val="24"/>
          <w:szCs w:val="24"/>
        </w:rPr>
        <w:t>My youth’s friends</w:t>
      </w:r>
      <w:r w:rsidR="00460D0D" w:rsidRPr="00F877F6">
        <w:rPr>
          <w:rFonts w:ascii="Times New Roman" w:eastAsia="Times New Roman" w:hAnsi="Times New Roman" w:cs="Times New Roman"/>
          <w:sz w:val="24"/>
          <w:szCs w:val="24"/>
        </w:rPr>
        <w:t xml:space="preserve"> have a good influence on </w:t>
      </w:r>
      <w:r w:rsidR="00AD5479" w:rsidRPr="00F877F6">
        <w:rPr>
          <w:rFonts w:ascii="Times New Roman" w:eastAsia="Times New Roman" w:hAnsi="Times New Roman" w:cs="Times New Roman"/>
          <w:sz w:val="24"/>
          <w:szCs w:val="24"/>
        </w:rPr>
        <w:t>her/his</w:t>
      </w:r>
      <w:r w:rsidR="00460D0D" w:rsidRPr="00F877F6">
        <w:rPr>
          <w:rFonts w:ascii="Times New Roman" w:eastAsia="Times New Roman" w:hAnsi="Times New Roman" w:cs="Times New Roman"/>
          <w:sz w:val="24"/>
          <w:szCs w:val="24"/>
        </w:rPr>
        <w:t xml:space="preserve"> life </w:t>
      </w:r>
      <w:r w:rsidR="0016197E" w:rsidRPr="00F877F6">
        <w:rPr>
          <w:rFonts w:ascii="Times New Roman" w:eastAsia="Times New Roman" w:hAnsi="Times New Roman" w:cs="Times New Roman"/>
          <w:sz w:val="24"/>
          <w:szCs w:val="24"/>
        </w:rPr>
        <w:t>____</w:t>
      </w:r>
    </w:p>
    <w:p w14:paraId="2CEA92A1" w14:textId="77777777" w:rsidR="00F877F6" w:rsidRDefault="00055EDE"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sz w:val="24"/>
          <w:szCs w:val="24"/>
        </w:rPr>
        <w:t>M</w:t>
      </w:r>
      <w:r w:rsidR="00627722" w:rsidRPr="00F877F6">
        <w:rPr>
          <w:rFonts w:ascii="Times New Roman" w:eastAsia="Times New Roman" w:hAnsi="Times New Roman" w:cs="Times New Roman"/>
          <w:sz w:val="24"/>
          <w:szCs w:val="24"/>
        </w:rPr>
        <w:t>y</w:t>
      </w:r>
      <w:r w:rsidR="00460D0D" w:rsidRPr="00F877F6">
        <w:rPr>
          <w:rFonts w:ascii="Times New Roman" w:eastAsia="Times New Roman" w:hAnsi="Times New Roman" w:cs="Times New Roman"/>
          <w:sz w:val="24"/>
          <w:szCs w:val="24"/>
        </w:rPr>
        <w:t xml:space="preserve"> </w:t>
      </w:r>
      <w:r w:rsidR="00EA0B2E" w:rsidRPr="00F877F6">
        <w:rPr>
          <w:rFonts w:ascii="Times New Roman" w:eastAsia="Times New Roman" w:hAnsi="Times New Roman" w:cs="Times New Roman"/>
          <w:sz w:val="24"/>
          <w:szCs w:val="24"/>
        </w:rPr>
        <w:t>youth</w:t>
      </w:r>
      <w:r w:rsidRPr="00F877F6">
        <w:rPr>
          <w:rFonts w:ascii="Times New Roman" w:eastAsia="Times New Roman" w:hAnsi="Times New Roman" w:cs="Times New Roman"/>
          <w:sz w:val="24"/>
          <w:szCs w:val="24"/>
        </w:rPr>
        <w:t xml:space="preserve">’s friends positively </w:t>
      </w:r>
      <w:r w:rsidR="00460D0D" w:rsidRPr="00F877F6">
        <w:rPr>
          <w:rFonts w:ascii="Times New Roman" w:eastAsia="Times New Roman" w:hAnsi="Times New Roman" w:cs="Times New Roman"/>
          <w:sz w:val="24"/>
          <w:szCs w:val="24"/>
        </w:rPr>
        <w:t xml:space="preserve">support each other </w:t>
      </w:r>
      <w:r w:rsidR="0016197E" w:rsidRPr="00F877F6">
        <w:rPr>
          <w:rFonts w:ascii="Times New Roman" w:eastAsia="Times New Roman" w:hAnsi="Times New Roman" w:cs="Times New Roman"/>
          <w:sz w:val="24"/>
          <w:szCs w:val="24"/>
        </w:rPr>
        <w:t>____</w:t>
      </w:r>
    </w:p>
    <w:p w14:paraId="59795EF5" w14:textId="77777777" w:rsidR="00F877F6" w:rsidRPr="00F877F6" w:rsidRDefault="008B4AFC"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U</w:t>
      </w:r>
      <w:r w:rsidR="00460D0D" w:rsidRPr="00F877F6">
        <w:rPr>
          <w:rFonts w:ascii="Times New Roman" w:eastAsia="Times New Roman" w:hAnsi="Times New Roman" w:cs="Times New Roman"/>
          <w:color w:val="000000" w:themeColor="text1"/>
          <w:sz w:val="24"/>
          <w:szCs w:val="24"/>
        </w:rPr>
        <w:t>sually</w:t>
      </w:r>
      <w:r w:rsidRPr="00F877F6">
        <w:rPr>
          <w:rFonts w:ascii="Times New Roman" w:eastAsia="Times New Roman" w:hAnsi="Times New Roman" w:cs="Times New Roman"/>
          <w:color w:val="000000" w:themeColor="text1"/>
          <w:sz w:val="24"/>
          <w:szCs w:val="24"/>
        </w:rPr>
        <w:t xml:space="preserve"> I</w:t>
      </w:r>
      <w:r w:rsidR="00460D0D" w:rsidRPr="00F877F6">
        <w:rPr>
          <w:rFonts w:ascii="Times New Roman" w:eastAsia="Times New Roman" w:hAnsi="Times New Roman" w:cs="Times New Roman"/>
          <w:color w:val="000000" w:themeColor="text1"/>
          <w:sz w:val="24"/>
          <w:szCs w:val="24"/>
        </w:rPr>
        <w:t xml:space="preserve"> know who my </w:t>
      </w:r>
      <w:r w:rsidR="00EA0B2E" w:rsidRPr="00F877F6">
        <w:rPr>
          <w:rFonts w:ascii="Times New Roman" w:eastAsia="Times New Roman" w:hAnsi="Times New Roman" w:cs="Times New Roman"/>
          <w:color w:val="000000" w:themeColor="text1"/>
          <w:sz w:val="24"/>
          <w:szCs w:val="24"/>
        </w:rPr>
        <w:t>youth</w:t>
      </w:r>
      <w:r w:rsidR="00460D0D" w:rsidRPr="00F877F6">
        <w:rPr>
          <w:rFonts w:ascii="Times New Roman" w:eastAsia="Times New Roman" w:hAnsi="Times New Roman" w:cs="Times New Roman"/>
          <w:color w:val="000000" w:themeColor="text1"/>
          <w:sz w:val="24"/>
          <w:szCs w:val="24"/>
        </w:rPr>
        <w:t xml:space="preserve"> is with </w:t>
      </w:r>
      <w:r w:rsidR="0016197E" w:rsidRPr="00F877F6">
        <w:rPr>
          <w:rFonts w:ascii="Times New Roman" w:eastAsia="Times New Roman" w:hAnsi="Times New Roman" w:cs="Times New Roman"/>
          <w:color w:val="000000" w:themeColor="text1"/>
          <w:sz w:val="24"/>
          <w:szCs w:val="24"/>
        </w:rPr>
        <w:t>____</w:t>
      </w:r>
    </w:p>
    <w:p w14:paraId="68715450" w14:textId="203CCFB9" w:rsidR="00C16F05" w:rsidRPr="00F877F6" w:rsidRDefault="008B4AFC"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know what my </w:t>
      </w:r>
      <w:r w:rsidR="00EA0B2E" w:rsidRPr="00F877F6">
        <w:rPr>
          <w:rFonts w:ascii="Times New Roman" w:eastAsia="Times New Roman" w:hAnsi="Times New Roman" w:cs="Times New Roman"/>
          <w:color w:val="000000" w:themeColor="text1"/>
          <w:sz w:val="24"/>
          <w:szCs w:val="24"/>
        </w:rPr>
        <w:t>youth</w:t>
      </w:r>
      <w:r w:rsidRPr="00F877F6">
        <w:rPr>
          <w:rFonts w:ascii="Times New Roman" w:eastAsia="Times New Roman" w:hAnsi="Times New Roman" w:cs="Times New Roman"/>
          <w:color w:val="000000" w:themeColor="text1"/>
          <w:sz w:val="24"/>
          <w:szCs w:val="24"/>
        </w:rPr>
        <w:t xml:space="preserve"> does</w:t>
      </w:r>
      <w:r w:rsidR="00055EDE" w:rsidRPr="00F877F6">
        <w:rPr>
          <w:rFonts w:ascii="Times New Roman" w:eastAsia="Times New Roman" w:hAnsi="Times New Roman" w:cs="Times New Roman"/>
          <w:color w:val="000000" w:themeColor="text1"/>
          <w:sz w:val="24"/>
          <w:szCs w:val="24"/>
        </w:rPr>
        <w:t xml:space="preserve"> and</w:t>
      </w:r>
      <w:r w:rsidRPr="00F877F6">
        <w:rPr>
          <w:rFonts w:ascii="Times New Roman" w:eastAsia="Times New Roman" w:hAnsi="Times New Roman" w:cs="Times New Roman"/>
          <w:color w:val="000000" w:themeColor="text1"/>
          <w:sz w:val="24"/>
          <w:szCs w:val="24"/>
        </w:rPr>
        <w:t xml:space="preserve"> where s/he goes when she is not </w:t>
      </w:r>
      <w:proofErr w:type="gramStart"/>
      <w:r w:rsidRPr="00F877F6">
        <w:rPr>
          <w:rFonts w:ascii="Times New Roman" w:eastAsia="Times New Roman" w:hAnsi="Times New Roman" w:cs="Times New Roman"/>
          <w:color w:val="000000" w:themeColor="text1"/>
          <w:sz w:val="24"/>
          <w:szCs w:val="24"/>
        </w:rPr>
        <w:t>home.</w:t>
      </w:r>
      <w:r w:rsidR="0016197E" w:rsidRPr="00F877F6">
        <w:rPr>
          <w:rFonts w:ascii="Times New Roman" w:eastAsia="Times New Roman" w:hAnsi="Times New Roman" w:cs="Times New Roman"/>
          <w:color w:val="000000" w:themeColor="text1"/>
          <w:sz w:val="24"/>
          <w:szCs w:val="24"/>
        </w:rPr>
        <w:t>_</w:t>
      </w:r>
      <w:proofErr w:type="gramEnd"/>
      <w:r w:rsidR="0016197E" w:rsidRPr="00F877F6">
        <w:rPr>
          <w:rFonts w:ascii="Times New Roman" w:eastAsia="Times New Roman" w:hAnsi="Times New Roman" w:cs="Times New Roman"/>
          <w:color w:val="000000" w:themeColor="text1"/>
          <w:sz w:val="24"/>
          <w:szCs w:val="24"/>
        </w:rPr>
        <w:t>____</w:t>
      </w:r>
      <w:r w:rsidR="0016197E" w:rsidRPr="00F877F6">
        <w:rPr>
          <w:rFonts w:ascii="Times New Roman" w:eastAsia="Times New Roman" w:hAnsi="Times New Roman" w:cs="Times New Roman"/>
          <w:sz w:val="24"/>
          <w:szCs w:val="24"/>
        </w:rPr>
        <w:t> </w:t>
      </w:r>
    </w:p>
    <w:p w14:paraId="07306C89" w14:textId="6A2A3A19" w:rsidR="0049660B" w:rsidRPr="00BD7381" w:rsidRDefault="0049660B"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p>
    <w:p w14:paraId="53E7F70B" w14:textId="77777777" w:rsidR="00192114" w:rsidRDefault="00192114"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SDQ</w:t>
      </w:r>
    </w:p>
    <w:p w14:paraId="3DD9C21F" w14:textId="77777777" w:rsidR="00192114" w:rsidRDefault="00192114"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p>
    <w:p w14:paraId="7103B21D" w14:textId="3E9038A4" w:rsidR="0049660B" w:rsidRDefault="0049660B"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The following section has to do with your </w:t>
      </w:r>
      <w:r w:rsidR="000973E8" w:rsidRPr="00BD7381">
        <w:rPr>
          <w:rFonts w:ascii="Times New Roman" w:eastAsia="Times New Roman" w:hAnsi="Times New Roman" w:cs="Times New Roman"/>
          <w:b/>
          <w:i/>
          <w:sz w:val="24"/>
          <w:szCs w:val="24"/>
        </w:rPr>
        <w:t>youth</w:t>
      </w:r>
      <w:r w:rsidRPr="00BD7381">
        <w:rPr>
          <w:rFonts w:ascii="Times New Roman" w:eastAsia="Times New Roman" w:hAnsi="Times New Roman" w:cs="Times New Roman"/>
          <w:b/>
          <w:i/>
          <w:sz w:val="24"/>
          <w:szCs w:val="24"/>
        </w:rPr>
        <w:t>’s behaviors. Please use the following scale to answer the questions about</w:t>
      </w:r>
      <w:r w:rsidR="005951CB" w:rsidRPr="00BD7381">
        <w:rPr>
          <w:rFonts w:ascii="Times New Roman" w:eastAsia="Times New Roman" w:hAnsi="Times New Roman" w:cs="Times New Roman"/>
          <w:b/>
          <w:i/>
          <w:sz w:val="24"/>
          <w:szCs w:val="24"/>
        </w:rPr>
        <w:t xml:space="preserve"> how true or not true the following statements are in relation to</w:t>
      </w:r>
      <w:r w:rsidRPr="00BD7381">
        <w:rPr>
          <w:rFonts w:ascii="Times New Roman" w:eastAsia="Times New Roman" w:hAnsi="Times New Roman" w:cs="Times New Roman"/>
          <w:b/>
          <w:i/>
          <w:sz w:val="24"/>
          <w:szCs w:val="24"/>
        </w:rPr>
        <w:t xml:space="preserve"> your </w:t>
      </w:r>
      <w:r w:rsidR="000973E8" w:rsidRPr="00BD7381">
        <w:rPr>
          <w:rFonts w:ascii="Times New Roman" w:eastAsia="Times New Roman" w:hAnsi="Times New Roman" w:cs="Times New Roman"/>
          <w:b/>
          <w:i/>
          <w:sz w:val="24"/>
          <w:szCs w:val="24"/>
        </w:rPr>
        <w:t>youth</w:t>
      </w:r>
      <w:r w:rsidRPr="00BD7381">
        <w:rPr>
          <w:rFonts w:ascii="Times New Roman" w:eastAsia="Times New Roman" w:hAnsi="Times New Roman" w:cs="Times New Roman"/>
          <w:b/>
          <w:i/>
          <w:sz w:val="24"/>
          <w:szCs w:val="24"/>
        </w:rPr>
        <w:t xml:space="preserve">’s behaviors </w:t>
      </w:r>
      <w:r w:rsidRPr="00BD7381">
        <w:rPr>
          <w:rFonts w:ascii="Times New Roman" w:eastAsia="Times New Roman" w:hAnsi="Times New Roman" w:cs="Times New Roman"/>
          <w:b/>
          <w:sz w:val="24"/>
          <w:szCs w:val="24"/>
          <w:u w:val="single"/>
        </w:rPr>
        <w:t>in general</w:t>
      </w:r>
      <w:r w:rsidRPr="00BD7381">
        <w:rPr>
          <w:rFonts w:ascii="Times New Roman" w:eastAsia="Times New Roman" w:hAnsi="Times New Roman" w:cs="Times New Roman"/>
          <w:b/>
          <w:i/>
          <w:sz w:val="24"/>
          <w:szCs w:val="24"/>
        </w:rPr>
        <w:t>.</w:t>
      </w:r>
    </w:p>
    <w:p w14:paraId="1E63CDB0" w14:textId="6D296EFC" w:rsidR="00466511" w:rsidRPr="00BD7381" w:rsidRDefault="00823F55" w:rsidP="00823F55">
      <w:pPr>
        <w:tabs>
          <w:tab w:val="center" w:pos="2880"/>
          <w:tab w:val="center" w:pos="5760"/>
          <w:tab w:val="center" w:pos="8640"/>
        </w:tabs>
        <w:autoSpaceDE w:val="0"/>
        <w:autoSpaceDN w:val="0"/>
        <w:adjustRightInd w:val="0"/>
        <w:spacing w:after="0"/>
        <w:rPr>
          <w:rFonts w:ascii="Times New Roman" w:hAnsi="Times New Roman" w:cs="Times New Roman"/>
          <w:b/>
          <w:sz w:val="24"/>
          <w:szCs w:val="24"/>
        </w:rPr>
      </w:pPr>
      <w:r w:rsidRPr="00BD7381">
        <w:rPr>
          <w:rFonts w:ascii="Times New Roman" w:hAnsi="Times New Roman" w:cs="Times New Roman"/>
          <w:sz w:val="24"/>
          <w:szCs w:val="24"/>
        </w:rPr>
        <w:tab/>
      </w:r>
      <w:r w:rsidR="00466511" w:rsidRPr="00BD7381">
        <w:rPr>
          <w:rFonts w:ascii="Times New Roman" w:hAnsi="Times New Roman" w:cs="Times New Roman"/>
          <w:sz w:val="24"/>
          <w:szCs w:val="24"/>
        </w:rPr>
        <w:t xml:space="preserve"> </w:t>
      </w:r>
      <w:r w:rsidR="0049660B" w:rsidRPr="00BD7381">
        <w:rPr>
          <w:rFonts w:ascii="Times New Roman" w:hAnsi="Times New Roman" w:cs="Times New Roman"/>
          <w:b/>
          <w:sz w:val="24"/>
          <w:szCs w:val="24"/>
        </w:rPr>
        <w:t>0 = Not True</w:t>
      </w:r>
      <w:r w:rsidR="0049660B" w:rsidRPr="00BD7381">
        <w:rPr>
          <w:rFonts w:ascii="Times New Roman" w:hAnsi="Times New Roman" w:cs="Times New Roman"/>
          <w:b/>
          <w:sz w:val="24"/>
          <w:szCs w:val="24"/>
        </w:rPr>
        <w:tab/>
        <w:t xml:space="preserve"> 1 = Somewhat True </w:t>
      </w:r>
      <w:r w:rsidR="0049660B" w:rsidRPr="00BD7381">
        <w:rPr>
          <w:rFonts w:ascii="Times New Roman" w:hAnsi="Times New Roman" w:cs="Times New Roman"/>
          <w:b/>
          <w:sz w:val="24"/>
          <w:szCs w:val="24"/>
        </w:rPr>
        <w:tab/>
        <w:t xml:space="preserve"> 2 = </w:t>
      </w:r>
      <w:r w:rsidR="00466511" w:rsidRPr="00BD7381">
        <w:rPr>
          <w:rFonts w:ascii="Times New Roman" w:hAnsi="Times New Roman" w:cs="Times New Roman"/>
          <w:b/>
          <w:sz w:val="24"/>
          <w:szCs w:val="24"/>
        </w:rPr>
        <w:t>Certainly True</w:t>
      </w:r>
    </w:p>
    <w:p w14:paraId="29EBC70B" w14:textId="4BF0BED9" w:rsidR="00466511" w:rsidRPr="00BD7381" w:rsidRDefault="0049660B" w:rsidP="00466511">
      <w:pPr>
        <w:autoSpaceDE w:val="0"/>
        <w:autoSpaceDN w:val="0"/>
        <w:adjustRightInd w:val="0"/>
        <w:spacing w:after="0"/>
        <w:rPr>
          <w:rFonts w:ascii="Times New Roman" w:hAnsi="Times New Roman" w:cs="Times New Roman"/>
          <w:b/>
          <w:i/>
          <w:sz w:val="24"/>
          <w:szCs w:val="24"/>
        </w:rPr>
      </w:pPr>
      <w:r w:rsidRPr="00BD7381">
        <w:rPr>
          <w:rFonts w:ascii="Times New Roman" w:hAnsi="Times New Roman" w:cs="Times New Roman"/>
          <w:b/>
          <w:i/>
          <w:sz w:val="24"/>
          <w:szCs w:val="24"/>
        </w:rPr>
        <w:t xml:space="preserve">My </w:t>
      </w:r>
      <w:r w:rsidR="000973E8" w:rsidRPr="00BD7381">
        <w:rPr>
          <w:rFonts w:ascii="Times New Roman" w:hAnsi="Times New Roman" w:cs="Times New Roman"/>
          <w:b/>
          <w:i/>
          <w:sz w:val="24"/>
          <w:szCs w:val="24"/>
        </w:rPr>
        <w:t>youth</w:t>
      </w:r>
      <w:r w:rsidRPr="00BD7381">
        <w:rPr>
          <w:rFonts w:ascii="Times New Roman" w:hAnsi="Times New Roman" w:cs="Times New Roman"/>
          <w:b/>
          <w:i/>
          <w:sz w:val="24"/>
          <w:szCs w:val="24"/>
        </w:rPr>
        <w:t>….</w:t>
      </w:r>
    </w:p>
    <w:p w14:paraId="11A1DBA4" w14:textId="5DEDCA2C" w:rsidR="00466511" w:rsidRPr="00BD7381" w:rsidRDefault="00055EDE" w:rsidP="00224EB1">
      <w:pPr>
        <w:pStyle w:val="ListParagraph"/>
        <w:numPr>
          <w:ilvl w:val="1"/>
          <w:numId w:val="26"/>
        </w:numPr>
        <w:tabs>
          <w:tab w:val="clear" w:pos="1440"/>
          <w:tab w:val="num" w:pos="720"/>
        </w:tabs>
        <w:autoSpaceDE w:val="0"/>
        <w:autoSpaceDN w:val="0"/>
        <w:adjustRightInd w:val="0"/>
        <w:spacing w:after="0"/>
        <w:ind w:hanging="1440"/>
        <w:rPr>
          <w:rFonts w:ascii="Times New Roman" w:hAnsi="Times New Roman" w:cs="Times New Roman"/>
          <w:sz w:val="24"/>
          <w:szCs w:val="24"/>
        </w:rPr>
      </w:pPr>
      <w:r>
        <w:rPr>
          <w:rFonts w:ascii="Times New Roman" w:hAnsi="Times New Roman" w:cs="Times New Roman"/>
          <w:sz w:val="24"/>
          <w:szCs w:val="24"/>
        </w:rPr>
        <w:t>…is c</w:t>
      </w:r>
      <w:r w:rsidR="00466511" w:rsidRPr="00BD7381">
        <w:rPr>
          <w:rFonts w:ascii="Times New Roman" w:hAnsi="Times New Roman" w:cs="Times New Roman"/>
          <w:sz w:val="24"/>
          <w:szCs w:val="24"/>
        </w:rPr>
        <w:t xml:space="preserve">onsiderate of other people's feelings </w:t>
      </w:r>
      <w:r w:rsidR="0049660B" w:rsidRPr="00BD7381">
        <w:rPr>
          <w:rFonts w:ascii="Times New Roman" w:hAnsi="Times New Roman" w:cs="Times New Roman"/>
          <w:sz w:val="24"/>
          <w:szCs w:val="24"/>
        </w:rPr>
        <w:t>_____</w:t>
      </w:r>
    </w:p>
    <w:p w14:paraId="130CFD13" w14:textId="0671DE2B"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r</w:t>
      </w:r>
      <w:r w:rsidR="00466511" w:rsidRPr="00BD7381">
        <w:rPr>
          <w:rFonts w:ascii="Times New Roman" w:hAnsi="Times New Roman" w:cs="Times New Roman"/>
          <w:sz w:val="24"/>
          <w:szCs w:val="24"/>
        </w:rPr>
        <w:t xml:space="preserve">estless, overactive, cannot stay still for long </w:t>
      </w:r>
      <w:r w:rsidR="0049660B" w:rsidRPr="00BD7381">
        <w:rPr>
          <w:rFonts w:ascii="Times New Roman" w:hAnsi="Times New Roman" w:cs="Times New Roman"/>
          <w:sz w:val="24"/>
          <w:szCs w:val="24"/>
        </w:rPr>
        <w:t>_____</w:t>
      </w:r>
    </w:p>
    <w:p w14:paraId="383354BF" w14:textId="5D7EBAE9"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ften complains of headaches, stomach-aches</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sickness </w:t>
      </w:r>
      <w:r w:rsidR="0049660B" w:rsidRPr="00BD7381">
        <w:rPr>
          <w:rFonts w:ascii="Times New Roman" w:hAnsi="Times New Roman" w:cs="Times New Roman"/>
          <w:sz w:val="24"/>
          <w:szCs w:val="24"/>
        </w:rPr>
        <w:t>_____</w:t>
      </w:r>
    </w:p>
    <w:p w14:paraId="2E1661D9" w14:textId="471B00B3"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…s</w:t>
      </w:r>
      <w:r w:rsidR="00466511" w:rsidRPr="00BD7381">
        <w:rPr>
          <w:rFonts w:ascii="Times New Roman" w:hAnsi="Times New Roman" w:cs="Times New Roman"/>
          <w:sz w:val="24"/>
          <w:szCs w:val="24"/>
        </w:rPr>
        <w:t xml:space="preserve">hares readily with other youth, for example books, games, food </w:t>
      </w:r>
      <w:r w:rsidR="0049660B" w:rsidRPr="00BD7381">
        <w:rPr>
          <w:rFonts w:ascii="Times New Roman" w:hAnsi="Times New Roman" w:cs="Times New Roman"/>
          <w:sz w:val="24"/>
          <w:szCs w:val="24"/>
        </w:rPr>
        <w:t>______</w:t>
      </w:r>
    </w:p>
    <w:p w14:paraId="1A8C124C" w14:textId="665176F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 xml:space="preserve">ften loses temper </w:t>
      </w:r>
      <w:r w:rsidR="0049660B" w:rsidRPr="00BD7381">
        <w:rPr>
          <w:rFonts w:ascii="Times New Roman" w:hAnsi="Times New Roman" w:cs="Times New Roman"/>
          <w:sz w:val="24"/>
          <w:szCs w:val="24"/>
        </w:rPr>
        <w:t>_____</w:t>
      </w:r>
    </w:p>
    <w:p w14:paraId="27189A4E" w14:textId="3CB10381"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…w</w:t>
      </w:r>
      <w:r w:rsidR="00466511" w:rsidRPr="00BD7381">
        <w:rPr>
          <w:rFonts w:ascii="Times New Roman" w:hAnsi="Times New Roman" w:cs="Times New Roman"/>
          <w:sz w:val="24"/>
          <w:szCs w:val="24"/>
        </w:rPr>
        <w:t xml:space="preserve">ould rather be alone than with other youth </w:t>
      </w:r>
      <w:r w:rsidR="0049660B" w:rsidRPr="00BD7381">
        <w:rPr>
          <w:rFonts w:ascii="Times New Roman" w:hAnsi="Times New Roman" w:cs="Times New Roman"/>
          <w:sz w:val="24"/>
          <w:szCs w:val="24"/>
        </w:rPr>
        <w:t>_____</w:t>
      </w:r>
    </w:p>
    <w:p w14:paraId="1A81C8BF" w14:textId="3AA33AFB"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…g</w:t>
      </w:r>
      <w:r w:rsidR="00D66974" w:rsidRPr="00BD7381">
        <w:rPr>
          <w:rFonts w:ascii="Times New Roman" w:hAnsi="Times New Roman" w:cs="Times New Roman"/>
          <w:sz w:val="24"/>
          <w:szCs w:val="24"/>
        </w:rPr>
        <w:t>enerally</w:t>
      </w:r>
      <w:r>
        <w:rPr>
          <w:rFonts w:ascii="Times New Roman" w:hAnsi="Times New Roman" w:cs="Times New Roman"/>
          <w:sz w:val="24"/>
          <w:szCs w:val="24"/>
        </w:rPr>
        <w:t xml:space="preserve"> is</w:t>
      </w:r>
      <w:r w:rsidR="00466511" w:rsidRPr="00BD7381">
        <w:rPr>
          <w:rFonts w:ascii="Times New Roman" w:hAnsi="Times New Roman" w:cs="Times New Roman"/>
          <w:sz w:val="24"/>
          <w:szCs w:val="24"/>
        </w:rPr>
        <w:t xml:space="preserve"> well behaved</w:t>
      </w:r>
      <w:r>
        <w:rPr>
          <w:rFonts w:ascii="Times New Roman" w:hAnsi="Times New Roman" w:cs="Times New Roman"/>
          <w:sz w:val="24"/>
          <w:szCs w:val="24"/>
        </w:rPr>
        <w:t>;</w:t>
      </w:r>
      <w:r w:rsidR="00466511" w:rsidRPr="00BD7381">
        <w:rPr>
          <w:rFonts w:ascii="Times New Roman" w:hAnsi="Times New Roman" w:cs="Times New Roman"/>
          <w:sz w:val="24"/>
          <w:szCs w:val="24"/>
        </w:rPr>
        <w:t xml:space="preserve"> usually does what adults request </w:t>
      </w:r>
      <w:r w:rsidR="0049660B" w:rsidRPr="00BD7381">
        <w:rPr>
          <w:rFonts w:ascii="Times New Roman" w:hAnsi="Times New Roman" w:cs="Times New Roman"/>
          <w:sz w:val="24"/>
          <w:szCs w:val="24"/>
        </w:rPr>
        <w:t>_____</w:t>
      </w:r>
    </w:p>
    <w:p w14:paraId="035C9A63" w14:textId="0DADB1FC"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m</w:t>
      </w:r>
      <w:r w:rsidR="00466511" w:rsidRPr="00BD7381">
        <w:rPr>
          <w:rFonts w:ascii="Times New Roman" w:hAnsi="Times New Roman" w:cs="Times New Roman"/>
          <w:sz w:val="24"/>
          <w:szCs w:val="24"/>
        </w:rPr>
        <w:t xml:space="preserve">any worries or often seems worried </w:t>
      </w:r>
      <w:r w:rsidR="0049660B" w:rsidRPr="00BD7381">
        <w:rPr>
          <w:rFonts w:ascii="Times New Roman" w:hAnsi="Times New Roman" w:cs="Times New Roman"/>
          <w:sz w:val="24"/>
          <w:szCs w:val="24"/>
        </w:rPr>
        <w:t>_____</w:t>
      </w:r>
    </w:p>
    <w:p w14:paraId="2F3544A4" w14:textId="67EBD8EC"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h</w:t>
      </w:r>
      <w:r w:rsidR="00466511" w:rsidRPr="00BD7381">
        <w:rPr>
          <w:rFonts w:ascii="Times New Roman" w:hAnsi="Times New Roman" w:cs="Times New Roman"/>
          <w:sz w:val="24"/>
          <w:szCs w:val="24"/>
        </w:rPr>
        <w:t>elpful if someone is hurt, upset</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feeling ill </w:t>
      </w:r>
      <w:r w:rsidR="0049660B" w:rsidRPr="00BD7381">
        <w:rPr>
          <w:rFonts w:ascii="Times New Roman" w:hAnsi="Times New Roman" w:cs="Times New Roman"/>
          <w:sz w:val="24"/>
          <w:szCs w:val="24"/>
        </w:rPr>
        <w:t>_____</w:t>
      </w:r>
    </w:p>
    <w:p w14:paraId="473A1DC9" w14:textId="2C97E22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c</w:t>
      </w:r>
      <w:r w:rsidR="00466511" w:rsidRPr="00BD7381">
        <w:rPr>
          <w:rFonts w:ascii="Times New Roman" w:hAnsi="Times New Roman" w:cs="Times New Roman"/>
          <w:sz w:val="24"/>
          <w:szCs w:val="24"/>
        </w:rPr>
        <w:t xml:space="preserve">onstantly fidgeting or squirming </w:t>
      </w:r>
      <w:r w:rsidR="0049660B" w:rsidRPr="00BD7381">
        <w:rPr>
          <w:rFonts w:ascii="Times New Roman" w:hAnsi="Times New Roman" w:cs="Times New Roman"/>
          <w:sz w:val="24"/>
          <w:szCs w:val="24"/>
        </w:rPr>
        <w:t>_____</w:t>
      </w:r>
    </w:p>
    <w:p w14:paraId="2EE3F7D8" w14:textId="36D0A215"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h</w:t>
      </w:r>
      <w:r w:rsidR="00466511" w:rsidRPr="00BD7381">
        <w:rPr>
          <w:rFonts w:ascii="Times New Roman" w:hAnsi="Times New Roman" w:cs="Times New Roman"/>
          <w:sz w:val="24"/>
          <w:szCs w:val="24"/>
        </w:rPr>
        <w:t xml:space="preserve">as at least one good friend </w:t>
      </w:r>
      <w:r w:rsidR="0049660B" w:rsidRPr="00BD7381">
        <w:rPr>
          <w:rFonts w:ascii="Times New Roman" w:hAnsi="Times New Roman" w:cs="Times New Roman"/>
          <w:sz w:val="24"/>
          <w:szCs w:val="24"/>
        </w:rPr>
        <w:t>_____</w:t>
      </w:r>
    </w:p>
    <w:p w14:paraId="02871B3B" w14:textId="1BAE1F52"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 xml:space="preserve">ften fights with </w:t>
      </w:r>
      <w:r w:rsidR="004C0393" w:rsidRPr="00BD7381">
        <w:rPr>
          <w:rFonts w:ascii="Times New Roman" w:hAnsi="Times New Roman" w:cs="Times New Roman"/>
          <w:sz w:val="24"/>
          <w:szCs w:val="24"/>
        </w:rPr>
        <w:t xml:space="preserve">or </w:t>
      </w:r>
      <w:proofErr w:type="gramStart"/>
      <w:r w:rsidR="004C0393" w:rsidRPr="00BD7381">
        <w:rPr>
          <w:rFonts w:ascii="Times New Roman" w:hAnsi="Times New Roman" w:cs="Times New Roman"/>
          <w:sz w:val="24"/>
          <w:szCs w:val="24"/>
        </w:rPr>
        <w:t>bullies</w:t>
      </w:r>
      <w:proofErr w:type="gramEnd"/>
      <w:r w:rsidR="004C0393" w:rsidRPr="00BD7381">
        <w:rPr>
          <w:rFonts w:ascii="Times New Roman" w:hAnsi="Times New Roman" w:cs="Times New Roman"/>
          <w:sz w:val="24"/>
          <w:szCs w:val="24"/>
        </w:rPr>
        <w:t xml:space="preserve"> </w:t>
      </w:r>
      <w:r w:rsidR="00466511" w:rsidRPr="00BD7381">
        <w:rPr>
          <w:rFonts w:ascii="Times New Roman" w:hAnsi="Times New Roman" w:cs="Times New Roman"/>
          <w:sz w:val="24"/>
          <w:szCs w:val="24"/>
        </w:rPr>
        <w:t xml:space="preserve">other youth </w:t>
      </w:r>
      <w:r w:rsidR="0049660B" w:rsidRPr="00BD7381">
        <w:rPr>
          <w:rFonts w:ascii="Times New Roman" w:hAnsi="Times New Roman" w:cs="Times New Roman"/>
          <w:sz w:val="24"/>
          <w:szCs w:val="24"/>
        </w:rPr>
        <w:t>_____</w:t>
      </w:r>
    </w:p>
    <w:p w14:paraId="035BE45C" w14:textId="7437DFC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ften unhappy, depressed</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tearful </w:t>
      </w:r>
      <w:r w:rsidR="0049660B" w:rsidRPr="00BD7381">
        <w:rPr>
          <w:rFonts w:ascii="Times New Roman" w:hAnsi="Times New Roman" w:cs="Times New Roman"/>
          <w:sz w:val="24"/>
          <w:szCs w:val="24"/>
        </w:rPr>
        <w:t>______</w:t>
      </w:r>
    </w:p>
    <w:p w14:paraId="6C3C6F03" w14:textId="56C2F546"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g</w:t>
      </w:r>
      <w:r w:rsidR="00466511" w:rsidRPr="00BD7381">
        <w:rPr>
          <w:rFonts w:ascii="Times New Roman" w:hAnsi="Times New Roman" w:cs="Times New Roman"/>
          <w:sz w:val="24"/>
          <w:szCs w:val="24"/>
        </w:rPr>
        <w:t xml:space="preserve">enerally liked by other youth </w:t>
      </w:r>
      <w:r w:rsidR="0049660B" w:rsidRPr="00BD7381">
        <w:rPr>
          <w:rFonts w:ascii="Times New Roman" w:hAnsi="Times New Roman" w:cs="Times New Roman"/>
          <w:sz w:val="24"/>
          <w:szCs w:val="24"/>
        </w:rPr>
        <w:t>_____</w:t>
      </w:r>
    </w:p>
    <w:p w14:paraId="4AB8163F" w14:textId="73653168"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e</w:t>
      </w:r>
      <w:r w:rsidR="00466511" w:rsidRPr="00BD7381">
        <w:rPr>
          <w:rFonts w:ascii="Times New Roman" w:hAnsi="Times New Roman" w:cs="Times New Roman"/>
          <w:sz w:val="24"/>
          <w:szCs w:val="24"/>
        </w:rPr>
        <w:t xml:space="preserve">asily distracted, concentration wanders </w:t>
      </w:r>
      <w:r w:rsidR="0049660B" w:rsidRPr="00BD7381">
        <w:rPr>
          <w:rFonts w:ascii="Times New Roman" w:hAnsi="Times New Roman" w:cs="Times New Roman"/>
          <w:sz w:val="24"/>
          <w:szCs w:val="24"/>
        </w:rPr>
        <w:t>______</w:t>
      </w:r>
    </w:p>
    <w:p w14:paraId="68F7CD9B" w14:textId="124E2CA1"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lastRenderedPageBreak/>
        <w:t>…is n</w:t>
      </w:r>
      <w:r w:rsidR="00466511" w:rsidRPr="00BD7381">
        <w:rPr>
          <w:rFonts w:ascii="Times New Roman" w:hAnsi="Times New Roman" w:cs="Times New Roman"/>
          <w:sz w:val="24"/>
          <w:szCs w:val="24"/>
        </w:rPr>
        <w:t xml:space="preserve">ervous in new situations, easily loses confidence </w:t>
      </w:r>
      <w:r w:rsidR="0049660B" w:rsidRPr="00BD7381">
        <w:rPr>
          <w:rFonts w:ascii="Times New Roman" w:hAnsi="Times New Roman" w:cs="Times New Roman"/>
          <w:sz w:val="24"/>
          <w:szCs w:val="24"/>
        </w:rPr>
        <w:t>______</w:t>
      </w:r>
    </w:p>
    <w:p w14:paraId="18853E11" w14:textId="5739CA5A"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k</w:t>
      </w:r>
      <w:r w:rsidR="00466511" w:rsidRPr="00BD7381">
        <w:rPr>
          <w:rFonts w:ascii="Times New Roman" w:hAnsi="Times New Roman" w:cs="Times New Roman"/>
          <w:sz w:val="24"/>
          <w:szCs w:val="24"/>
        </w:rPr>
        <w:t xml:space="preserve">ind to </w:t>
      </w:r>
      <w:r w:rsidR="00466511" w:rsidRPr="00AD5479">
        <w:rPr>
          <w:rFonts w:ascii="Times New Roman" w:hAnsi="Times New Roman" w:cs="Times New Roman"/>
          <w:sz w:val="24"/>
          <w:szCs w:val="24"/>
        </w:rPr>
        <w:t xml:space="preserve">younger </w:t>
      </w:r>
      <w:r w:rsidR="00AD5479" w:rsidRPr="00AD5479">
        <w:rPr>
          <w:rFonts w:ascii="Times New Roman" w:hAnsi="Times New Roman" w:cs="Times New Roman"/>
          <w:sz w:val="24"/>
          <w:szCs w:val="24"/>
        </w:rPr>
        <w:t>child</w:t>
      </w:r>
      <w:r w:rsidR="00466511" w:rsidRPr="00AD5479">
        <w:rPr>
          <w:rFonts w:ascii="Times New Roman" w:hAnsi="Times New Roman" w:cs="Times New Roman"/>
          <w:sz w:val="24"/>
          <w:szCs w:val="24"/>
        </w:rPr>
        <w:t xml:space="preserve">ren </w:t>
      </w:r>
      <w:r w:rsidR="0049660B" w:rsidRPr="00AD5479">
        <w:rPr>
          <w:rFonts w:ascii="Times New Roman" w:hAnsi="Times New Roman" w:cs="Times New Roman"/>
          <w:sz w:val="24"/>
          <w:szCs w:val="24"/>
        </w:rPr>
        <w:t>_____</w:t>
      </w:r>
    </w:p>
    <w:p w14:paraId="5BD4104E" w14:textId="6833E52E"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9660B" w:rsidRPr="00AD5479">
        <w:rPr>
          <w:rFonts w:ascii="Times New Roman" w:hAnsi="Times New Roman" w:cs="Times New Roman"/>
          <w:sz w:val="24"/>
          <w:szCs w:val="24"/>
        </w:rPr>
        <w:t>ften lies or cheats _____</w:t>
      </w:r>
      <w:r w:rsidR="00466511" w:rsidRPr="00AD5479">
        <w:rPr>
          <w:rFonts w:ascii="Times New Roman" w:hAnsi="Times New Roman" w:cs="Times New Roman"/>
          <w:sz w:val="24"/>
          <w:szCs w:val="24"/>
        </w:rPr>
        <w:t xml:space="preserve"> </w:t>
      </w:r>
    </w:p>
    <w:p w14:paraId="6208B5AB" w14:textId="612D0083"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p</w:t>
      </w:r>
      <w:r w:rsidR="00466511" w:rsidRPr="00AD5479">
        <w:rPr>
          <w:rFonts w:ascii="Times New Roman" w:hAnsi="Times New Roman" w:cs="Times New Roman"/>
          <w:sz w:val="24"/>
          <w:szCs w:val="24"/>
        </w:rPr>
        <w:t xml:space="preserve">icked on </w:t>
      </w:r>
      <w:r w:rsidR="0049660B" w:rsidRPr="00AD5479">
        <w:rPr>
          <w:rFonts w:ascii="Times New Roman" w:hAnsi="Times New Roman" w:cs="Times New Roman"/>
          <w:sz w:val="24"/>
          <w:szCs w:val="24"/>
        </w:rPr>
        <w:t>or bullied by other youth _____</w:t>
      </w:r>
    </w:p>
    <w:p w14:paraId="758B8168" w14:textId="7F8E2A41"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AD5479">
        <w:rPr>
          <w:rFonts w:ascii="Times New Roman" w:hAnsi="Times New Roman" w:cs="Times New Roman"/>
          <w:sz w:val="24"/>
          <w:szCs w:val="24"/>
        </w:rPr>
        <w:t xml:space="preserve">ften offers to help others </w:t>
      </w:r>
      <w:r w:rsidR="00EC4B20" w:rsidRPr="00AD5479">
        <w:rPr>
          <w:rFonts w:ascii="Times New Roman" w:hAnsi="Times New Roman" w:cs="Times New Roman"/>
          <w:sz w:val="24"/>
          <w:szCs w:val="24"/>
        </w:rPr>
        <w:t xml:space="preserve">such as </w:t>
      </w:r>
      <w:r w:rsidR="00466511" w:rsidRPr="00AD5479">
        <w:rPr>
          <w:rFonts w:ascii="Times New Roman" w:hAnsi="Times New Roman" w:cs="Times New Roman"/>
          <w:sz w:val="24"/>
          <w:szCs w:val="24"/>
        </w:rPr>
        <w:t>pa</w:t>
      </w:r>
      <w:r w:rsidR="0049660B" w:rsidRPr="00AD5479">
        <w:rPr>
          <w:rFonts w:ascii="Times New Roman" w:hAnsi="Times New Roman" w:cs="Times New Roman"/>
          <w:sz w:val="24"/>
          <w:szCs w:val="24"/>
        </w:rPr>
        <w:t>rents, teac</w:t>
      </w:r>
      <w:r w:rsidR="00AD5479" w:rsidRPr="00AD5479">
        <w:rPr>
          <w:rFonts w:ascii="Times New Roman" w:hAnsi="Times New Roman" w:cs="Times New Roman"/>
          <w:sz w:val="24"/>
          <w:szCs w:val="24"/>
        </w:rPr>
        <w:t>hers, child</w:t>
      </w:r>
      <w:r w:rsidR="0049660B" w:rsidRPr="00AD5479">
        <w:rPr>
          <w:rFonts w:ascii="Times New Roman" w:hAnsi="Times New Roman" w:cs="Times New Roman"/>
          <w:sz w:val="24"/>
          <w:szCs w:val="24"/>
        </w:rPr>
        <w:t>ren ____</w:t>
      </w:r>
      <w:r w:rsidR="00466511" w:rsidRPr="00AD5479">
        <w:rPr>
          <w:rFonts w:ascii="Times New Roman" w:hAnsi="Times New Roman" w:cs="Times New Roman"/>
          <w:sz w:val="24"/>
          <w:szCs w:val="24"/>
        </w:rPr>
        <w:t xml:space="preserve"> </w:t>
      </w:r>
    </w:p>
    <w:p w14:paraId="5C39D94D" w14:textId="7508F096" w:rsidR="00466511" w:rsidRPr="00055EDE"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…t</w:t>
      </w:r>
      <w:r w:rsidR="00466511" w:rsidRPr="00055EDE">
        <w:rPr>
          <w:rFonts w:ascii="Times New Roman" w:hAnsi="Times New Roman" w:cs="Times New Roman"/>
          <w:sz w:val="24"/>
          <w:szCs w:val="24"/>
        </w:rPr>
        <w:t>hink</w:t>
      </w:r>
      <w:r w:rsidR="0049660B" w:rsidRPr="00055EDE">
        <w:rPr>
          <w:rFonts w:ascii="Times New Roman" w:hAnsi="Times New Roman" w:cs="Times New Roman"/>
          <w:sz w:val="24"/>
          <w:szCs w:val="24"/>
        </w:rPr>
        <w:t>s things out before acting _____</w:t>
      </w:r>
      <w:r w:rsidR="00466511" w:rsidRPr="00055EDE">
        <w:rPr>
          <w:rFonts w:ascii="Times New Roman" w:hAnsi="Times New Roman" w:cs="Times New Roman"/>
          <w:sz w:val="24"/>
          <w:szCs w:val="24"/>
        </w:rPr>
        <w:t xml:space="preserve"> </w:t>
      </w:r>
    </w:p>
    <w:p w14:paraId="4A30020A" w14:textId="010B60F3"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…s</w:t>
      </w:r>
      <w:r w:rsidR="00466511" w:rsidRPr="00BD7381">
        <w:rPr>
          <w:rFonts w:ascii="Times New Roman" w:hAnsi="Times New Roman" w:cs="Times New Roman"/>
          <w:sz w:val="24"/>
          <w:szCs w:val="24"/>
        </w:rPr>
        <w:t>teals from home</w:t>
      </w:r>
      <w:r w:rsidR="0049660B" w:rsidRPr="00BD7381">
        <w:rPr>
          <w:rFonts w:ascii="Times New Roman" w:hAnsi="Times New Roman" w:cs="Times New Roman"/>
          <w:sz w:val="24"/>
          <w:szCs w:val="24"/>
        </w:rPr>
        <w:t>, school</w:t>
      </w:r>
      <w:r w:rsidR="00EC4B20" w:rsidRPr="00BD7381">
        <w:rPr>
          <w:rFonts w:ascii="Times New Roman" w:hAnsi="Times New Roman" w:cs="Times New Roman"/>
          <w:sz w:val="24"/>
          <w:szCs w:val="24"/>
        </w:rPr>
        <w:t>,</w:t>
      </w:r>
      <w:r w:rsidR="0049660B" w:rsidRPr="00BD7381">
        <w:rPr>
          <w:rFonts w:ascii="Times New Roman" w:hAnsi="Times New Roman" w:cs="Times New Roman"/>
          <w:sz w:val="24"/>
          <w:szCs w:val="24"/>
        </w:rPr>
        <w:t xml:space="preserve"> or elsewhere _____</w:t>
      </w:r>
      <w:r w:rsidR="00466511" w:rsidRPr="00BD7381">
        <w:rPr>
          <w:rFonts w:ascii="Times New Roman" w:hAnsi="Times New Roman" w:cs="Times New Roman"/>
          <w:sz w:val="24"/>
          <w:szCs w:val="24"/>
        </w:rPr>
        <w:t xml:space="preserve"> </w:t>
      </w:r>
    </w:p>
    <w:p w14:paraId="778DEFCA" w14:textId="3055F1BA"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…g</w:t>
      </w:r>
      <w:r w:rsidR="00466511" w:rsidRPr="00BD7381">
        <w:rPr>
          <w:rFonts w:ascii="Times New Roman" w:hAnsi="Times New Roman" w:cs="Times New Roman"/>
          <w:sz w:val="24"/>
          <w:szCs w:val="24"/>
        </w:rPr>
        <w:t>ets along better with ad</w:t>
      </w:r>
      <w:r w:rsidR="0049660B" w:rsidRPr="00BD7381">
        <w:rPr>
          <w:rFonts w:ascii="Times New Roman" w:hAnsi="Times New Roman" w:cs="Times New Roman"/>
          <w:sz w:val="24"/>
          <w:szCs w:val="24"/>
        </w:rPr>
        <w:t>ults than with other youth _____</w:t>
      </w:r>
      <w:r w:rsidR="00466511" w:rsidRPr="00BD7381">
        <w:rPr>
          <w:rFonts w:ascii="Times New Roman" w:hAnsi="Times New Roman" w:cs="Times New Roman"/>
          <w:sz w:val="24"/>
          <w:szCs w:val="24"/>
        </w:rPr>
        <w:t xml:space="preserve"> </w:t>
      </w:r>
    </w:p>
    <w:p w14:paraId="165C4FC2" w14:textId="7B98BDD0"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m</w:t>
      </w:r>
      <w:r w:rsidR="0049660B" w:rsidRPr="00BD7381">
        <w:rPr>
          <w:rFonts w:ascii="Times New Roman" w:hAnsi="Times New Roman" w:cs="Times New Roman"/>
          <w:sz w:val="24"/>
          <w:szCs w:val="24"/>
        </w:rPr>
        <w:t>any fears, easily scared _____</w:t>
      </w:r>
    </w:p>
    <w:p w14:paraId="7A9FD122" w14:textId="7449EFC0" w:rsidR="005951CB"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a g</w:t>
      </w:r>
      <w:r w:rsidR="00466511" w:rsidRPr="00BD7381">
        <w:rPr>
          <w:rFonts w:ascii="Times New Roman" w:hAnsi="Times New Roman" w:cs="Times New Roman"/>
          <w:sz w:val="24"/>
          <w:szCs w:val="24"/>
        </w:rPr>
        <w:t>ood attention span</w:t>
      </w:r>
      <w:r>
        <w:rPr>
          <w:rFonts w:ascii="Times New Roman" w:hAnsi="Times New Roman" w:cs="Times New Roman"/>
          <w:sz w:val="24"/>
          <w:szCs w:val="24"/>
        </w:rPr>
        <w:t>;</w:t>
      </w:r>
      <w:r w:rsidR="00466511" w:rsidRPr="00BD7381">
        <w:rPr>
          <w:rFonts w:ascii="Times New Roman" w:hAnsi="Times New Roman" w:cs="Times New Roman"/>
          <w:sz w:val="24"/>
          <w:szCs w:val="24"/>
        </w:rPr>
        <w:t xml:space="preserve"> se</w:t>
      </w:r>
      <w:r w:rsidR="00CE53D5" w:rsidRPr="00BD7381">
        <w:rPr>
          <w:rFonts w:ascii="Times New Roman" w:hAnsi="Times New Roman" w:cs="Times New Roman"/>
          <w:sz w:val="24"/>
          <w:szCs w:val="24"/>
        </w:rPr>
        <w:t>es</w:t>
      </w:r>
      <w:r w:rsidR="005951CB" w:rsidRPr="00BD7381">
        <w:rPr>
          <w:rFonts w:ascii="Times New Roman" w:hAnsi="Times New Roman" w:cs="Times New Roman"/>
          <w:sz w:val="24"/>
          <w:szCs w:val="24"/>
        </w:rPr>
        <w:t xml:space="preserve"> work through to completion ____</w:t>
      </w:r>
    </w:p>
    <w:p w14:paraId="2CD4B138" w14:textId="1D69C67F" w:rsidR="00DF4FAC" w:rsidRPr="00BD7381" w:rsidRDefault="00DF4FAC" w:rsidP="00E2594D">
      <w:pPr>
        <w:spacing w:after="0" w:line="240" w:lineRule="auto"/>
        <w:ind w:left="360" w:right="-540"/>
        <w:textAlignment w:val="baseline"/>
        <w:rPr>
          <w:rFonts w:ascii="Times New Roman" w:eastAsia="Times New Roman" w:hAnsi="Times New Roman" w:cs="Times New Roman"/>
          <w:b/>
          <w:bCs/>
          <w:color w:val="000000" w:themeColor="text1"/>
          <w:sz w:val="24"/>
          <w:szCs w:val="24"/>
          <w:u w:val="single"/>
        </w:rPr>
      </w:pPr>
    </w:p>
    <w:p w14:paraId="2F51C860" w14:textId="4E3E051C" w:rsidR="005951CB" w:rsidRPr="00F06766" w:rsidRDefault="00CA7315" w:rsidP="00C16F05">
      <w:pPr>
        <w:spacing w:after="0" w:line="240" w:lineRule="auto"/>
        <w:textAlignment w:val="baseline"/>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color w:val="000000" w:themeColor="text1"/>
          <w:sz w:val="28"/>
          <w:szCs w:val="28"/>
          <w:u w:val="single"/>
        </w:rPr>
        <w:t>L</w:t>
      </w:r>
      <w:r w:rsidR="00F06766">
        <w:rPr>
          <w:rFonts w:ascii="Times New Roman" w:eastAsia="Times New Roman" w:hAnsi="Times New Roman" w:cs="Times New Roman"/>
          <w:b/>
          <w:bCs/>
          <w:smallCaps/>
          <w:color w:val="000000" w:themeColor="text1"/>
          <w:sz w:val="28"/>
          <w:szCs w:val="28"/>
          <w:u w:val="single"/>
        </w:rPr>
        <w:t>anguages</w:t>
      </w:r>
    </w:p>
    <w:p w14:paraId="6EB5E4F6" w14:textId="7966687E" w:rsidR="00425BF1" w:rsidRPr="00BD7381" w:rsidRDefault="00425BF1" w:rsidP="00425BF1">
      <w:pPr>
        <w:widowControl w:val="0"/>
        <w:autoSpaceDE w:val="0"/>
        <w:autoSpaceDN w:val="0"/>
        <w:adjustRightInd w:val="0"/>
        <w:spacing w:after="0"/>
        <w:contextualSpacing/>
        <w:rPr>
          <w:rFonts w:ascii="Times New Roman" w:eastAsia="Times New Roman" w:hAnsi="Times New Roman" w:cs="Times New Roman"/>
          <w:b/>
          <w:i/>
          <w:color w:val="000000"/>
          <w:sz w:val="24"/>
          <w:szCs w:val="24"/>
        </w:rPr>
      </w:pPr>
      <w:r w:rsidRPr="00BD7381">
        <w:rPr>
          <w:rFonts w:ascii="Times New Roman" w:eastAsia="Times New Roman" w:hAnsi="Times New Roman" w:cs="Times New Roman"/>
          <w:b/>
          <w:i/>
          <w:color w:val="000000"/>
          <w:sz w:val="24"/>
          <w:szCs w:val="24"/>
        </w:rPr>
        <w:t xml:space="preserve">This section asks about the languages you speak. Please tell us which language(s) you use at home. Sometimes you might speak one language with your </w:t>
      </w:r>
      <w:r w:rsidR="00A54CB7">
        <w:rPr>
          <w:rFonts w:ascii="Times New Roman" w:eastAsia="Times New Roman" w:hAnsi="Times New Roman" w:cs="Times New Roman"/>
          <w:b/>
          <w:i/>
          <w:color w:val="000000"/>
          <w:sz w:val="24"/>
          <w:szCs w:val="24"/>
        </w:rPr>
        <w:t>children</w:t>
      </w:r>
      <w:r w:rsidRPr="00BD7381">
        <w:rPr>
          <w:rFonts w:ascii="Times New Roman" w:eastAsia="Times New Roman" w:hAnsi="Times New Roman" w:cs="Times New Roman"/>
          <w:b/>
          <w:i/>
          <w:color w:val="000000"/>
          <w:sz w:val="24"/>
          <w:szCs w:val="24"/>
        </w:rPr>
        <w:t xml:space="preserve"> and another with your spouse or other adult in the home—tell us all the languages you use.</w:t>
      </w:r>
    </w:p>
    <w:p w14:paraId="713A10F7" w14:textId="369A1CB3" w:rsidR="00C16F05" w:rsidRPr="00BD7381" w:rsidRDefault="00C16F05" w:rsidP="00C16F05">
      <w:pPr>
        <w:spacing w:after="0" w:line="240" w:lineRule="auto"/>
        <w:textAlignment w:val="baseline"/>
        <w:rPr>
          <w:rFonts w:ascii="Times New Roman" w:eastAsia="Times New Roman" w:hAnsi="Times New Roman" w:cs="Times New Roman"/>
          <w:sz w:val="24"/>
          <w:szCs w:val="24"/>
        </w:rPr>
      </w:pPr>
    </w:p>
    <w:p w14:paraId="5BA9BFDA" w14:textId="0276BD3E" w:rsidR="00C16F05" w:rsidRPr="00BD7381" w:rsidRDefault="00A54CB7" w:rsidP="00224EB1">
      <w:pPr>
        <w:pStyle w:val="ListParagraph"/>
        <w:numPr>
          <w:ilvl w:val="0"/>
          <w:numId w:val="44"/>
        </w:numPr>
        <w:spacing w:after="0" w:line="36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I speak the following </w:t>
      </w:r>
      <w:r w:rsidR="008B4AFC" w:rsidRPr="00BD7381">
        <w:rPr>
          <w:rFonts w:ascii="Times New Roman" w:eastAsia="Times New Roman" w:hAnsi="Times New Roman" w:cs="Times New Roman"/>
          <w:color w:val="000000" w:themeColor="text1"/>
          <w:sz w:val="24"/>
          <w:szCs w:val="24"/>
        </w:rPr>
        <w:t>language(s</w:t>
      </w:r>
      <w:r>
        <w:rPr>
          <w:rFonts w:ascii="Times New Roman" w:eastAsia="Times New Roman" w:hAnsi="Times New Roman" w:cs="Times New Roman"/>
          <w:color w:val="000000" w:themeColor="text1"/>
          <w:sz w:val="24"/>
          <w:szCs w:val="24"/>
        </w:rPr>
        <w:t>)</w:t>
      </w:r>
      <w:r w:rsidR="008B4AFC" w:rsidRPr="00BD7381">
        <w:rPr>
          <w:rFonts w:ascii="Times New Roman" w:eastAsia="Times New Roman" w:hAnsi="Times New Roman" w:cs="Times New Roman"/>
          <w:color w:val="000000" w:themeColor="text1"/>
          <w:sz w:val="24"/>
          <w:szCs w:val="24"/>
        </w:rPr>
        <w:t xml:space="preserve"> at home? </w:t>
      </w:r>
      <w:r w:rsidR="008B4AFC" w:rsidRPr="00A54CB7">
        <w:rPr>
          <w:rFonts w:ascii="Times New Roman" w:eastAsia="Times New Roman" w:hAnsi="Times New Roman" w:cs="Times New Roman"/>
          <w:b/>
          <w:color w:val="000000" w:themeColor="text1"/>
          <w:sz w:val="24"/>
          <w:szCs w:val="24"/>
          <w:u w:val="single"/>
        </w:rPr>
        <w:t>(</w:t>
      </w:r>
      <w:r w:rsidRPr="00A54CB7">
        <w:rPr>
          <w:rFonts w:ascii="Times New Roman" w:eastAsia="Times New Roman" w:hAnsi="Times New Roman" w:cs="Times New Roman"/>
          <w:b/>
          <w:color w:val="000000" w:themeColor="text1"/>
          <w:sz w:val="24"/>
          <w:szCs w:val="24"/>
          <w:u w:val="single"/>
        </w:rPr>
        <w:t>circle</w:t>
      </w:r>
      <w:r w:rsidR="008B4AFC" w:rsidRPr="00A54CB7">
        <w:rPr>
          <w:rFonts w:ascii="Times New Roman" w:eastAsia="Times New Roman" w:hAnsi="Times New Roman" w:cs="Times New Roman"/>
          <w:b/>
          <w:color w:val="000000" w:themeColor="text1"/>
          <w:sz w:val="24"/>
          <w:szCs w:val="24"/>
          <w:u w:val="single"/>
        </w:rPr>
        <w:t xml:space="preserve"> all that apply</w:t>
      </w:r>
      <w:r w:rsidR="00C16F05" w:rsidRPr="00BD7381">
        <w:rPr>
          <w:rFonts w:ascii="Times New Roman" w:eastAsia="Times New Roman" w:hAnsi="Times New Roman" w:cs="Times New Roman"/>
          <w:i/>
          <w:iCs/>
          <w:color w:val="000000" w:themeColor="text1"/>
          <w:sz w:val="24"/>
          <w:szCs w:val="24"/>
        </w:rPr>
        <w:t>)</w:t>
      </w:r>
      <w:r w:rsidR="00C16F05" w:rsidRPr="00BD7381">
        <w:rPr>
          <w:rFonts w:ascii="Times New Roman" w:eastAsia="Times New Roman" w:hAnsi="Times New Roman" w:cs="Times New Roman"/>
          <w:sz w:val="24"/>
          <w:szCs w:val="24"/>
        </w:rPr>
        <w:t>  </w:t>
      </w:r>
    </w:p>
    <w:p w14:paraId="1A31EC3C" w14:textId="255C594F" w:rsidR="00C16F05" w:rsidRPr="00BD7381" w:rsidRDefault="008B4AFC"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 English</w:t>
      </w:r>
      <w:r w:rsidR="00C16F05" w:rsidRPr="00BD7381">
        <w:rPr>
          <w:rFonts w:ascii="Times New Roman" w:eastAsia="Times New Roman" w:hAnsi="Times New Roman" w:cs="Times New Roman"/>
          <w:sz w:val="24"/>
          <w:szCs w:val="24"/>
        </w:rPr>
        <w:t> </w:t>
      </w:r>
    </w:p>
    <w:p w14:paraId="08406BB4" w14:textId="036D4157" w:rsidR="00C16F05" w:rsidRPr="00BD7381" w:rsidRDefault="008B4AFC"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b. Spanish</w:t>
      </w:r>
      <w:r w:rsidR="00C16F05" w:rsidRPr="00BD7381">
        <w:rPr>
          <w:rFonts w:ascii="Times New Roman" w:eastAsia="Times New Roman" w:hAnsi="Times New Roman" w:cs="Times New Roman"/>
          <w:sz w:val="24"/>
          <w:szCs w:val="24"/>
        </w:rPr>
        <w:t>  </w:t>
      </w:r>
    </w:p>
    <w:p w14:paraId="2A708AD2" w14:textId="1EBC550F" w:rsidR="00C16F05" w:rsidRPr="00BD7381" w:rsidRDefault="00C16F05" w:rsidP="0066707E">
      <w:pPr>
        <w:spacing w:after="0" w:line="240" w:lineRule="auto"/>
        <w:ind w:left="900" w:hanging="180"/>
        <w:textAlignment w:val="baseline"/>
        <w:rPr>
          <w:rFonts w:ascii="Times New Roman" w:eastAsia="Times New Roman" w:hAnsi="Times New Roman" w:cs="Times New Roman"/>
          <w:sz w:val="24"/>
          <w:szCs w:val="24"/>
        </w:rPr>
      </w:pPr>
      <w:r w:rsidRPr="00455F38">
        <w:rPr>
          <w:rFonts w:ascii="Times New Roman" w:eastAsia="Times New Roman" w:hAnsi="Times New Roman" w:cs="Times New Roman"/>
          <w:color w:val="000000" w:themeColor="text1"/>
          <w:sz w:val="24"/>
          <w:szCs w:val="24"/>
        </w:rPr>
        <w:t>c. </w:t>
      </w:r>
      <w:r w:rsidR="006E1760" w:rsidRPr="00455F38">
        <w:rPr>
          <w:rFonts w:ascii="Times New Roman" w:eastAsia="Times New Roman" w:hAnsi="Times New Roman" w:cs="Times New Roman"/>
          <w:color w:val="000000" w:themeColor="text1"/>
          <w:sz w:val="24"/>
          <w:szCs w:val="24"/>
        </w:rPr>
        <w:t>Indigenous language</w:t>
      </w:r>
      <w:r w:rsidR="008B4AFC" w:rsidRPr="00455F38">
        <w:rPr>
          <w:rFonts w:ascii="Times New Roman" w:eastAsia="Times New Roman" w:hAnsi="Times New Roman" w:cs="Times New Roman"/>
          <w:color w:val="000000" w:themeColor="text1"/>
          <w:sz w:val="24"/>
          <w:szCs w:val="24"/>
        </w:rPr>
        <w:t>(s) (</w:t>
      </w:r>
      <w:r w:rsidR="006E1760" w:rsidRPr="00455F38">
        <w:rPr>
          <w:rFonts w:ascii="Times New Roman" w:eastAsia="Times New Roman" w:hAnsi="Times New Roman" w:cs="Times New Roman"/>
          <w:color w:val="000000" w:themeColor="text1"/>
          <w:sz w:val="24"/>
          <w:szCs w:val="24"/>
        </w:rPr>
        <w:t xml:space="preserve">for </w:t>
      </w:r>
      <w:r w:rsidR="00AC1BB0" w:rsidRPr="00455F38">
        <w:rPr>
          <w:rFonts w:ascii="Times New Roman" w:eastAsia="Times New Roman" w:hAnsi="Times New Roman" w:cs="Times New Roman"/>
          <w:color w:val="000000" w:themeColor="text1"/>
          <w:sz w:val="24"/>
          <w:szCs w:val="24"/>
        </w:rPr>
        <w:t>e</w:t>
      </w:r>
      <w:r w:rsidR="008B4AFC" w:rsidRPr="00455F38">
        <w:rPr>
          <w:rFonts w:ascii="Times New Roman" w:eastAsia="Times New Roman" w:hAnsi="Times New Roman" w:cs="Times New Roman"/>
          <w:color w:val="000000" w:themeColor="text1"/>
          <w:sz w:val="24"/>
          <w:szCs w:val="24"/>
        </w:rPr>
        <w:t xml:space="preserve">xample: </w:t>
      </w:r>
      <w:proofErr w:type="spellStart"/>
      <w:r w:rsidR="008B4AFC" w:rsidRPr="00455F38">
        <w:rPr>
          <w:rFonts w:ascii="Times New Roman" w:eastAsia="Times New Roman" w:hAnsi="Times New Roman" w:cs="Times New Roman"/>
          <w:color w:val="000000" w:themeColor="text1"/>
          <w:sz w:val="24"/>
          <w:szCs w:val="24"/>
        </w:rPr>
        <w:t>Mixteco</w:t>
      </w:r>
      <w:proofErr w:type="spellEnd"/>
      <w:r w:rsidR="00AC1BB0" w:rsidRPr="00455F38">
        <w:rPr>
          <w:rFonts w:ascii="Times New Roman" w:eastAsia="Times New Roman" w:hAnsi="Times New Roman" w:cs="Times New Roman"/>
          <w:color w:val="000000" w:themeColor="text1"/>
          <w:sz w:val="24"/>
          <w:szCs w:val="24"/>
        </w:rPr>
        <w:t xml:space="preserve">, </w:t>
      </w:r>
      <w:proofErr w:type="spellStart"/>
      <w:r w:rsidR="00AC1BB0" w:rsidRPr="00455F38">
        <w:rPr>
          <w:rFonts w:ascii="Times New Roman" w:eastAsia="Times New Roman" w:hAnsi="Times New Roman" w:cs="Times New Roman"/>
          <w:color w:val="000000" w:themeColor="text1"/>
          <w:sz w:val="24"/>
          <w:szCs w:val="24"/>
        </w:rPr>
        <w:t>Zapoteco</w:t>
      </w:r>
      <w:proofErr w:type="spellEnd"/>
      <w:r w:rsidRPr="00455F38">
        <w:rPr>
          <w:rFonts w:ascii="Times New Roman" w:eastAsia="Times New Roman" w:hAnsi="Times New Roman" w:cs="Times New Roman"/>
          <w:color w:val="000000" w:themeColor="text1"/>
          <w:sz w:val="24"/>
          <w:szCs w:val="24"/>
        </w:rPr>
        <w:t xml:space="preserve">, </w:t>
      </w:r>
      <w:proofErr w:type="spellStart"/>
      <w:r w:rsidRPr="00455F38">
        <w:rPr>
          <w:rFonts w:ascii="Times New Roman" w:eastAsia="Times New Roman" w:hAnsi="Times New Roman" w:cs="Times New Roman"/>
          <w:color w:val="000000" w:themeColor="text1"/>
          <w:sz w:val="24"/>
          <w:szCs w:val="24"/>
        </w:rPr>
        <w:t>Purépecha</w:t>
      </w:r>
      <w:proofErr w:type="spellEnd"/>
      <w:r w:rsidRPr="00455F38">
        <w:rPr>
          <w:rFonts w:ascii="Times New Roman" w:eastAsia="Times New Roman" w:hAnsi="Times New Roman" w:cs="Times New Roman"/>
          <w:color w:val="000000" w:themeColor="text1"/>
          <w:sz w:val="24"/>
          <w:szCs w:val="24"/>
        </w:rPr>
        <w:t xml:space="preserve">, Tarasco, </w:t>
      </w:r>
      <w:r w:rsidR="00C50555" w:rsidRPr="00455F38">
        <w:rPr>
          <w:rFonts w:ascii="Times New Roman" w:eastAsia="Times New Roman" w:hAnsi="Times New Roman" w:cs="Times New Roman"/>
          <w:color w:val="000000" w:themeColor="text1"/>
          <w:sz w:val="24"/>
          <w:szCs w:val="24"/>
        </w:rPr>
        <w:t>e</w:t>
      </w:r>
      <w:r w:rsidRPr="00455F38">
        <w:rPr>
          <w:rFonts w:ascii="Times New Roman" w:eastAsia="Times New Roman" w:hAnsi="Times New Roman" w:cs="Times New Roman"/>
          <w:color w:val="000000" w:themeColor="text1"/>
          <w:sz w:val="24"/>
          <w:szCs w:val="24"/>
        </w:rPr>
        <w:t>tc.)</w:t>
      </w:r>
      <w:r w:rsidR="00C50555" w:rsidRPr="00455F38">
        <w:rPr>
          <w:rFonts w:ascii="Times New Roman" w:eastAsia="Times New Roman" w:hAnsi="Times New Roman" w:cs="Times New Roman"/>
          <w:color w:val="000000" w:themeColor="text1"/>
          <w:sz w:val="24"/>
          <w:szCs w:val="24"/>
        </w:rPr>
        <w:t xml:space="preserve"> </w:t>
      </w:r>
      <w:r w:rsidR="006E1760" w:rsidRPr="00455F38">
        <w:rPr>
          <w:rFonts w:ascii="Times New Roman" w:eastAsia="Times New Roman" w:hAnsi="Times New Roman" w:cs="Times New Roman"/>
          <w:color w:val="000000" w:themeColor="text1"/>
          <w:sz w:val="24"/>
          <w:szCs w:val="24"/>
        </w:rPr>
        <w:t>(specify</w:t>
      </w:r>
      <w:proofErr w:type="gramStart"/>
      <w:r w:rsidR="006E1760" w:rsidRPr="00455F38">
        <w:rPr>
          <w:rFonts w:ascii="Times New Roman" w:eastAsia="Times New Roman" w:hAnsi="Times New Roman" w:cs="Times New Roman"/>
          <w:color w:val="000000" w:themeColor="text1"/>
          <w:sz w:val="24"/>
          <w:szCs w:val="24"/>
        </w:rPr>
        <w:t>)</w:t>
      </w:r>
      <w:r w:rsidRPr="00BD7381">
        <w:rPr>
          <w:rFonts w:ascii="Times New Roman" w:eastAsia="Times New Roman" w:hAnsi="Times New Roman" w:cs="Times New Roman"/>
          <w:i/>
          <w:iCs/>
          <w:color w:val="000000" w:themeColor="text1"/>
          <w:sz w:val="24"/>
          <w:szCs w:val="24"/>
        </w:rPr>
        <w:t>:</w:t>
      </w:r>
      <w:r w:rsidRPr="00BD7381">
        <w:rPr>
          <w:rFonts w:ascii="Times New Roman" w:eastAsia="Times New Roman" w:hAnsi="Times New Roman" w:cs="Times New Roman"/>
          <w:color w:val="000000" w:themeColor="text1"/>
          <w:sz w:val="24"/>
          <w:szCs w:val="24"/>
        </w:rPr>
        <w:t>_</w:t>
      </w:r>
      <w:proofErr w:type="gramEnd"/>
      <w:r w:rsidRPr="00BD7381">
        <w:rPr>
          <w:rFonts w:ascii="Times New Roman" w:eastAsia="Times New Roman" w:hAnsi="Times New Roman" w:cs="Times New Roman"/>
          <w:color w:val="000000" w:themeColor="text1"/>
          <w:sz w:val="24"/>
          <w:szCs w:val="24"/>
        </w:rPr>
        <w:t>_____________________</w:t>
      </w:r>
    </w:p>
    <w:p w14:paraId="2945C754" w14:textId="67CCD4E1" w:rsidR="001C1A72" w:rsidRPr="00BD7381" w:rsidRDefault="00C50555"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d. </w:t>
      </w:r>
      <w:r w:rsidR="00AC1BB0" w:rsidRPr="00BD7381">
        <w:rPr>
          <w:rFonts w:ascii="Times New Roman" w:eastAsia="Times New Roman" w:hAnsi="Times New Roman" w:cs="Times New Roman"/>
          <w:color w:val="000000" w:themeColor="text1"/>
          <w:sz w:val="24"/>
          <w:szCs w:val="24"/>
        </w:rPr>
        <w:t>Other</w:t>
      </w:r>
      <w:r w:rsidR="006E1760">
        <w:rPr>
          <w:rFonts w:ascii="Times New Roman" w:eastAsia="Times New Roman" w:hAnsi="Times New Roman" w:cs="Times New Roman"/>
          <w:color w:val="000000" w:themeColor="text1"/>
          <w:sz w:val="24"/>
          <w:szCs w:val="24"/>
        </w:rPr>
        <w:t xml:space="preserve"> (specify</w:t>
      </w:r>
      <w:proofErr w:type="gramStart"/>
      <w:r w:rsidR="006E1760">
        <w:rPr>
          <w:rFonts w:ascii="Times New Roman" w:eastAsia="Times New Roman" w:hAnsi="Times New Roman" w:cs="Times New Roman"/>
          <w:color w:val="000000" w:themeColor="text1"/>
          <w:sz w:val="24"/>
          <w:szCs w:val="24"/>
        </w:rPr>
        <w:t>)</w:t>
      </w:r>
      <w:r w:rsidR="00C16F05" w:rsidRPr="00BD7381">
        <w:rPr>
          <w:rFonts w:ascii="Times New Roman" w:eastAsia="Times New Roman" w:hAnsi="Times New Roman" w:cs="Times New Roman"/>
          <w:i/>
          <w:iCs/>
          <w:color w:val="000000" w:themeColor="text1"/>
          <w:sz w:val="24"/>
          <w:szCs w:val="24"/>
        </w:rPr>
        <w:t>:</w:t>
      </w:r>
      <w:r w:rsidR="00C16F05" w:rsidRPr="00BD7381">
        <w:rPr>
          <w:rFonts w:ascii="Times New Roman" w:eastAsia="Times New Roman" w:hAnsi="Times New Roman" w:cs="Times New Roman"/>
          <w:color w:val="000000" w:themeColor="text1"/>
          <w:sz w:val="24"/>
          <w:szCs w:val="24"/>
        </w:rPr>
        <w:t>_</w:t>
      </w:r>
      <w:proofErr w:type="gramEnd"/>
      <w:r w:rsidR="00C16F05" w:rsidRPr="00BD7381">
        <w:rPr>
          <w:rFonts w:ascii="Times New Roman" w:eastAsia="Times New Roman" w:hAnsi="Times New Roman" w:cs="Times New Roman"/>
          <w:color w:val="000000" w:themeColor="text1"/>
          <w:sz w:val="24"/>
          <w:szCs w:val="24"/>
        </w:rPr>
        <w:t>___________________________</w:t>
      </w:r>
    </w:p>
    <w:p w14:paraId="343106BF" w14:textId="77777777" w:rsidR="00A54CB7" w:rsidRDefault="00C16F05" w:rsidP="00A54CB7">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4825997B" w14:textId="49F6DC0E" w:rsidR="00AC1BB0" w:rsidRPr="00A54CB7" w:rsidRDefault="00AC1BB0" w:rsidP="00224EB1">
      <w:pPr>
        <w:pStyle w:val="ListParagraph"/>
        <w:numPr>
          <w:ilvl w:val="0"/>
          <w:numId w:val="40"/>
        </w:numPr>
        <w:spacing w:after="0" w:line="240" w:lineRule="auto"/>
        <w:textAlignment w:val="baseline"/>
        <w:rPr>
          <w:rFonts w:ascii="Times New Roman" w:eastAsia="Times New Roman" w:hAnsi="Times New Roman" w:cs="Times New Roman"/>
          <w:sz w:val="24"/>
          <w:szCs w:val="24"/>
        </w:rPr>
      </w:pPr>
      <w:r w:rsidRPr="00A54CB7">
        <w:rPr>
          <w:rFonts w:ascii="Times New Roman" w:eastAsia="Times New Roman" w:hAnsi="Times New Roman" w:cs="Times New Roman"/>
          <w:color w:val="000000" w:themeColor="text1"/>
          <w:sz w:val="24"/>
          <w:szCs w:val="24"/>
        </w:rPr>
        <w:t>M</w:t>
      </w:r>
      <w:r w:rsidRPr="00A54CB7">
        <w:rPr>
          <w:rFonts w:ascii="Times New Roman" w:eastAsia="Times New Roman" w:hAnsi="Times New Roman" w:cs="Times New Roman"/>
          <w:sz w:val="24"/>
          <w:szCs w:val="24"/>
        </w:rPr>
        <w:t xml:space="preserve">y </w:t>
      </w:r>
      <w:r w:rsidR="00EA0B2E" w:rsidRPr="00A54CB7">
        <w:rPr>
          <w:rFonts w:ascii="Times New Roman" w:eastAsia="Times New Roman" w:hAnsi="Times New Roman" w:cs="Times New Roman"/>
          <w:sz w:val="24"/>
          <w:szCs w:val="24"/>
        </w:rPr>
        <w:t>youth</w:t>
      </w:r>
      <w:r w:rsidR="003E45D6">
        <w:rPr>
          <w:rFonts w:ascii="Times New Roman" w:eastAsia="Times New Roman" w:hAnsi="Times New Roman" w:cs="Times New Roman"/>
          <w:sz w:val="24"/>
          <w:szCs w:val="24"/>
        </w:rPr>
        <w:t xml:space="preserve"> helps our family </w:t>
      </w:r>
      <w:r w:rsidRPr="00A54CB7">
        <w:rPr>
          <w:rFonts w:ascii="Times New Roman" w:eastAsia="Times New Roman" w:hAnsi="Times New Roman" w:cs="Times New Roman"/>
          <w:sz w:val="24"/>
          <w:szCs w:val="24"/>
        </w:rPr>
        <w:t>interpret</w:t>
      </w:r>
      <w:r w:rsidR="003E45D6">
        <w:rPr>
          <w:rFonts w:ascii="Times New Roman" w:eastAsia="Times New Roman" w:hAnsi="Times New Roman" w:cs="Times New Roman"/>
          <w:sz w:val="24"/>
          <w:szCs w:val="24"/>
        </w:rPr>
        <w:t>/translate</w:t>
      </w:r>
      <w:r w:rsidRPr="00A54CB7">
        <w:rPr>
          <w:rFonts w:ascii="Times New Roman" w:eastAsia="Times New Roman" w:hAnsi="Times New Roman" w:cs="Times New Roman"/>
          <w:sz w:val="24"/>
          <w:szCs w:val="24"/>
        </w:rPr>
        <w:t xml:space="preserve"> in different situations (school, post office, </w:t>
      </w:r>
      <w:r w:rsidR="003E45D6">
        <w:rPr>
          <w:rFonts w:ascii="Times New Roman" w:eastAsia="Times New Roman" w:hAnsi="Times New Roman" w:cs="Times New Roman"/>
          <w:sz w:val="24"/>
          <w:szCs w:val="24"/>
        </w:rPr>
        <w:t>landowner, doctors, stores,</w:t>
      </w:r>
      <w:r w:rsidRPr="00A54CB7">
        <w:rPr>
          <w:rFonts w:ascii="Times New Roman" w:eastAsia="Times New Roman" w:hAnsi="Times New Roman" w:cs="Times New Roman"/>
          <w:sz w:val="24"/>
          <w:szCs w:val="24"/>
        </w:rPr>
        <w:t xml:space="preserve"> etc.).</w:t>
      </w:r>
    </w:p>
    <w:p w14:paraId="6C7109C6" w14:textId="77777777" w:rsidR="00C16F05" w:rsidRPr="00BD7381" w:rsidRDefault="00C16F05" w:rsidP="00C16F05">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4790D0D6" w14:textId="36E1A19E" w:rsidR="00C16F05" w:rsidRPr="00BD7381" w:rsidRDefault="00AC1BB0" w:rsidP="000C6B5C">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i/>
          <w:iCs/>
          <w:color w:val="000000"/>
          <w:sz w:val="24"/>
          <w:szCs w:val="24"/>
        </w:rPr>
        <w:t>Never</w:t>
      </w:r>
      <w:r w:rsidR="00C16F05" w:rsidRPr="00BD7381">
        <w:rPr>
          <w:rFonts w:ascii="Times New Roman" w:eastAsia="Times New Roman" w:hAnsi="Times New Roman" w:cs="Times New Roman"/>
          <w:i/>
          <w:iCs/>
          <w:color w:val="000000"/>
          <w:sz w:val="24"/>
          <w:szCs w:val="24"/>
        </w:rPr>
        <w:t xml:space="preserve"> o</w:t>
      </w:r>
      <w:r w:rsidRPr="00BD7381">
        <w:rPr>
          <w:rFonts w:ascii="Times New Roman" w:eastAsia="Times New Roman" w:hAnsi="Times New Roman" w:cs="Times New Roman"/>
          <w:i/>
          <w:iCs/>
          <w:color w:val="000000"/>
          <w:sz w:val="24"/>
          <w:szCs w:val="24"/>
        </w:rPr>
        <w:t>r</w:t>
      </w:r>
      <w:r w:rsidR="00C16F05" w:rsidRPr="00BD7381">
        <w:rPr>
          <w:rFonts w:ascii="Times New Roman" w:eastAsia="Times New Roman" w:hAnsi="Times New Roman" w:cs="Times New Roman"/>
          <w:i/>
          <w:iCs/>
          <w:color w:val="000000"/>
          <w:sz w:val="24"/>
          <w:szCs w:val="24"/>
        </w:rPr>
        <w:t> </w:t>
      </w:r>
      <w:r w:rsidR="00C16F05" w:rsidRPr="00BD7381">
        <w:rPr>
          <w:rFonts w:ascii="Times New Roman" w:eastAsia="Times New Roman" w:hAnsi="Times New Roman" w:cs="Times New Roman"/>
          <w:i/>
          <w:iCs/>
          <w:color w:val="000000"/>
          <w:sz w:val="24"/>
          <w:szCs w:val="24"/>
        </w:rPr>
        <w:tab/>
        <w:t>    </w:t>
      </w:r>
      <w:r w:rsidR="000C6B5C" w:rsidRPr="00BD7381">
        <w:rPr>
          <w:rFonts w:ascii="Times New Roman" w:eastAsia="Times New Roman" w:hAnsi="Times New Roman" w:cs="Times New Roman"/>
          <w:i/>
          <w:iCs/>
          <w:color w:val="000000"/>
          <w:sz w:val="24"/>
          <w:szCs w:val="24"/>
        </w:rPr>
        <w:tab/>
      </w:r>
      <w:r w:rsidR="00E324FD">
        <w:rPr>
          <w:rFonts w:ascii="Times New Roman" w:eastAsia="Times New Roman" w:hAnsi="Times New Roman" w:cs="Times New Roman"/>
          <w:i/>
          <w:iCs/>
          <w:color w:val="000000"/>
          <w:sz w:val="24"/>
          <w:szCs w:val="24"/>
        </w:rPr>
        <w:t xml:space="preserve">                     Half of the   </w:t>
      </w:r>
      <w:r w:rsidR="00C16F05" w:rsidRPr="00BD7381">
        <w:rPr>
          <w:rFonts w:ascii="Times New Roman" w:eastAsia="Times New Roman" w:hAnsi="Times New Roman" w:cs="Times New Roman"/>
          <w:sz w:val="24"/>
          <w:szCs w:val="24"/>
        </w:rPr>
        <w:t> </w:t>
      </w:r>
    </w:p>
    <w:p w14:paraId="19A88EC4" w14:textId="2A196FFC" w:rsidR="00C16F05" w:rsidRPr="00BD7381" w:rsidRDefault="00AC1BB0" w:rsidP="000C6B5C">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i/>
          <w:iCs/>
          <w:color w:val="000000"/>
          <w:sz w:val="24"/>
          <w:szCs w:val="24"/>
          <w:u w:val="single"/>
        </w:rPr>
        <w:t>almost never</w:t>
      </w:r>
      <w:r w:rsidRPr="00BD7381">
        <w:rPr>
          <w:rFonts w:ascii="Times New Roman" w:eastAsia="Times New Roman" w:hAnsi="Times New Roman" w:cs="Times New Roman"/>
          <w:i/>
          <w:iCs/>
          <w:color w:val="000000"/>
          <w:sz w:val="24"/>
          <w:szCs w:val="24"/>
          <w:u w:val="single"/>
        </w:rPr>
        <w:tab/>
        <w:t xml:space="preserve">    </w:t>
      </w:r>
      <w:r w:rsidR="00C16F05" w:rsidRPr="00BD7381">
        <w:rPr>
          <w:rFonts w:ascii="Times New Roman" w:eastAsia="Times New Roman" w:hAnsi="Times New Roman" w:cs="Times New Roman"/>
          <w:i/>
          <w:iCs/>
          <w:color w:val="000000"/>
          <w:sz w:val="24"/>
          <w:szCs w:val="24"/>
          <w:u w:val="single"/>
        </w:rPr>
        <w:t>     </w:t>
      </w:r>
      <w:r w:rsidRPr="00BD7381">
        <w:rPr>
          <w:rFonts w:ascii="Times New Roman" w:eastAsia="Times New Roman" w:hAnsi="Times New Roman" w:cs="Times New Roman"/>
          <w:i/>
          <w:iCs/>
          <w:color w:val="000000"/>
          <w:sz w:val="24"/>
          <w:szCs w:val="24"/>
          <w:u w:val="single"/>
        </w:rPr>
        <w:t>Sometimes</w:t>
      </w:r>
      <w:r w:rsidR="00C16F05" w:rsidRPr="00BD7381">
        <w:rPr>
          <w:rFonts w:ascii="Times New Roman" w:eastAsia="Times New Roman" w:hAnsi="Times New Roman" w:cs="Times New Roman"/>
          <w:i/>
          <w:iCs/>
          <w:color w:val="000000"/>
          <w:sz w:val="24"/>
          <w:szCs w:val="24"/>
          <w:u w:val="single"/>
        </w:rPr>
        <w:t xml:space="preserve">   </w:t>
      </w:r>
      <w:r w:rsidR="000C6B5C" w:rsidRPr="00BD7381">
        <w:rPr>
          <w:rFonts w:ascii="Times New Roman" w:eastAsia="Times New Roman" w:hAnsi="Times New Roman" w:cs="Times New Roman"/>
          <w:i/>
          <w:iCs/>
          <w:color w:val="000000"/>
          <w:sz w:val="24"/>
          <w:szCs w:val="24"/>
          <w:u w:val="single"/>
        </w:rPr>
        <w:tab/>
      </w:r>
      <w:r w:rsidRPr="00BD7381">
        <w:rPr>
          <w:rFonts w:ascii="Times New Roman" w:eastAsia="Times New Roman" w:hAnsi="Times New Roman" w:cs="Times New Roman"/>
          <w:i/>
          <w:iCs/>
          <w:color w:val="000000"/>
          <w:sz w:val="24"/>
          <w:szCs w:val="24"/>
          <w:u w:val="single"/>
        </w:rPr>
        <w:t>time        </w:t>
      </w:r>
      <w:r w:rsidR="00C16F05" w:rsidRPr="00BD7381">
        <w:rPr>
          <w:rFonts w:ascii="Times New Roman" w:eastAsia="Times New Roman" w:hAnsi="Times New Roman" w:cs="Times New Roman"/>
          <w:i/>
          <w:iCs/>
          <w:color w:val="000000"/>
          <w:sz w:val="24"/>
          <w:szCs w:val="24"/>
          <w:u w:val="single"/>
        </w:rPr>
        <w:t> </w:t>
      </w:r>
      <w:r w:rsidRPr="00BD7381">
        <w:rPr>
          <w:rFonts w:ascii="Times New Roman" w:eastAsia="Times New Roman" w:hAnsi="Times New Roman" w:cs="Times New Roman"/>
          <w:i/>
          <w:iCs/>
          <w:color w:val="000000"/>
          <w:sz w:val="24"/>
          <w:szCs w:val="24"/>
          <w:u w:val="single"/>
        </w:rPr>
        <w:t>    </w:t>
      </w:r>
      <w:r w:rsidR="00E324FD">
        <w:rPr>
          <w:rFonts w:ascii="Times New Roman" w:eastAsia="Times New Roman" w:hAnsi="Times New Roman" w:cs="Times New Roman"/>
          <w:i/>
          <w:iCs/>
          <w:color w:val="000000"/>
          <w:sz w:val="24"/>
          <w:szCs w:val="24"/>
          <w:u w:val="single"/>
        </w:rPr>
        <w:t xml:space="preserve"> Almost always     </w:t>
      </w:r>
      <w:proofErr w:type="spellStart"/>
      <w:r w:rsidR="00E324FD">
        <w:rPr>
          <w:rFonts w:ascii="Times New Roman" w:eastAsia="Times New Roman" w:hAnsi="Times New Roman" w:cs="Times New Roman"/>
          <w:i/>
          <w:iCs/>
          <w:color w:val="000000"/>
          <w:sz w:val="24"/>
          <w:szCs w:val="24"/>
          <w:u w:val="single"/>
        </w:rPr>
        <w:t>Always</w:t>
      </w:r>
      <w:proofErr w:type="spellEnd"/>
      <w:r w:rsidR="00E324FD">
        <w:rPr>
          <w:rFonts w:ascii="Times New Roman" w:eastAsia="Times New Roman" w:hAnsi="Times New Roman" w:cs="Times New Roman"/>
          <w:i/>
          <w:iCs/>
          <w:color w:val="000000"/>
          <w:sz w:val="24"/>
          <w:szCs w:val="24"/>
          <w:u w:val="single"/>
        </w:rPr>
        <w:t xml:space="preserve"> </w:t>
      </w:r>
      <w:r w:rsidRPr="00BD7381">
        <w:rPr>
          <w:rFonts w:ascii="Times New Roman" w:eastAsia="Times New Roman" w:hAnsi="Times New Roman" w:cs="Times New Roman"/>
          <w:i/>
          <w:iCs/>
          <w:color w:val="000000"/>
          <w:sz w:val="24"/>
          <w:szCs w:val="24"/>
          <w:u w:val="single"/>
        </w:rPr>
        <w:t xml:space="preserve"> </w:t>
      </w:r>
      <w:r w:rsidR="00C16F05" w:rsidRPr="00BD7381">
        <w:rPr>
          <w:rFonts w:ascii="Times New Roman" w:eastAsia="Times New Roman" w:hAnsi="Times New Roman" w:cs="Times New Roman"/>
          <w:sz w:val="24"/>
          <w:szCs w:val="24"/>
        </w:rPr>
        <w:t>  </w:t>
      </w:r>
    </w:p>
    <w:p w14:paraId="7279B3B1" w14:textId="204A958D" w:rsidR="00C16F05" w:rsidRPr="00BD7381" w:rsidRDefault="00C16F05" w:rsidP="000C6B5C">
      <w:pPr>
        <w:spacing w:after="0" w:line="240" w:lineRule="auto"/>
        <w:ind w:left="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sz w:val="24"/>
          <w:szCs w:val="24"/>
        </w:rPr>
        <w:t>      1</w:t>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AC1BB0" w:rsidRPr="00BD7381">
        <w:rPr>
          <w:rFonts w:ascii="Times New Roman" w:eastAsia="Times New Roman" w:hAnsi="Times New Roman" w:cs="Times New Roman"/>
          <w:color w:val="000000"/>
          <w:sz w:val="24"/>
          <w:szCs w:val="24"/>
        </w:rPr>
        <w:t xml:space="preserve">              2                      3                     4                 </w:t>
      </w:r>
      <w:r w:rsidRPr="00BD7381">
        <w:rPr>
          <w:rFonts w:ascii="Times New Roman" w:eastAsia="Times New Roman" w:hAnsi="Times New Roman" w:cs="Times New Roman"/>
          <w:color w:val="000000"/>
          <w:sz w:val="24"/>
          <w:szCs w:val="24"/>
        </w:rPr>
        <w:t>         5</w:t>
      </w:r>
      <w:r w:rsidRPr="00BD7381">
        <w:rPr>
          <w:rFonts w:ascii="Times New Roman" w:eastAsia="Times New Roman" w:hAnsi="Times New Roman" w:cs="Times New Roman"/>
          <w:sz w:val="24"/>
          <w:szCs w:val="24"/>
        </w:rPr>
        <w:t>  </w:t>
      </w:r>
    </w:p>
    <w:p w14:paraId="41EF79DF" w14:textId="77777777" w:rsidR="00C16F05" w:rsidRPr="00BD7381" w:rsidRDefault="00C16F05" w:rsidP="00C16F05">
      <w:pPr>
        <w:spacing w:after="0" w:line="240" w:lineRule="auto"/>
        <w:textAlignment w:val="baseline"/>
        <w:rPr>
          <w:rFonts w:ascii="Segoe UI" w:eastAsia="Times New Roman" w:hAnsi="Segoe UI" w:cs="Segoe UI"/>
          <w:sz w:val="12"/>
          <w:szCs w:val="12"/>
        </w:rPr>
      </w:pPr>
    </w:p>
    <w:p w14:paraId="657A5673" w14:textId="77777777" w:rsidR="00DA71DA" w:rsidRDefault="00DA71DA" w:rsidP="00A54CB7">
      <w:pPr>
        <w:spacing w:after="0" w:line="240" w:lineRule="auto"/>
        <w:textAlignment w:val="baseline"/>
        <w:rPr>
          <w:rFonts w:ascii="Times New Roman" w:eastAsia="Times New Roman" w:hAnsi="Times New Roman" w:cs="Times New Roman"/>
          <w:b/>
          <w:bCs/>
          <w:i/>
          <w:smallCaps/>
          <w:sz w:val="28"/>
          <w:szCs w:val="28"/>
          <w:u w:val="single"/>
        </w:rPr>
      </w:pPr>
    </w:p>
    <w:p w14:paraId="170BCB6F" w14:textId="7BB2A668" w:rsidR="00DA71DA" w:rsidRPr="00DA71DA" w:rsidRDefault="00DA71DA" w:rsidP="00A54CB7">
      <w:pPr>
        <w:spacing w:after="0" w:line="240" w:lineRule="auto"/>
        <w:textAlignment w:val="baseline"/>
        <w:rPr>
          <w:rFonts w:ascii="Times New Roman" w:eastAsia="Times New Roman" w:hAnsi="Times New Roman" w:cs="Times New Roman"/>
          <w:b/>
          <w:bCs/>
          <w:i/>
          <w:sz w:val="28"/>
          <w:szCs w:val="28"/>
        </w:rPr>
      </w:pPr>
      <w:r w:rsidRPr="00DA71DA">
        <w:rPr>
          <w:rFonts w:ascii="Times New Roman" w:eastAsia="Times New Roman" w:hAnsi="Times New Roman" w:cs="Times New Roman"/>
          <w:b/>
          <w:bCs/>
          <w:i/>
          <w:smallCaps/>
          <w:sz w:val="28"/>
          <w:szCs w:val="28"/>
        </w:rPr>
        <w:t>T</w:t>
      </w:r>
      <w:r w:rsidRPr="00DA71DA">
        <w:rPr>
          <w:rFonts w:ascii="Times New Roman" w:eastAsia="Times New Roman" w:hAnsi="Times New Roman" w:cs="Times New Roman"/>
          <w:b/>
          <w:bCs/>
          <w:i/>
          <w:sz w:val="28"/>
          <w:szCs w:val="28"/>
        </w:rPr>
        <w:t>he following section has to do with how comfortable, or not, you feel speaking Spanish and English is different situations.</w:t>
      </w:r>
    </w:p>
    <w:p w14:paraId="6A312DB0" w14:textId="77777777" w:rsidR="00DA71DA" w:rsidRPr="00DA71DA" w:rsidRDefault="00DA71DA" w:rsidP="00A54CB7">
      <w:pPr>
        <w:spacing w:after="0" w:line="240" w:lineRule="auto"/>
        <w:textAlignment w:val="baseline"/>
        <w:rPr>
          <w:rFonts w:ascii="Times New Roman" w:eastAsia="Times New Roman" w:hAnsi="Times New Roman" w:cs="Times New Roman"/>
          <w:bCs/>
          <w:sz w:val="28"/>
          <w:szCs w:val="28"/>
          <w:u w:val="single"/>
        </w:rPr>
      </w:pPr>
    </w:p>
    <w:p w14:paraId="603B6594" w14:textId="483A0F76" w:rsidR="00425BF1" w:rsidRPr="00BD7381" w:rsidRDefault="00C16F05" w:rsidP="00A54CB7">
      <w:pPr>
        <w:spacing w:after="0" w:line="240" w:lineRule="auto"/>
        <w:textAlignment w:val="baseline"/>
        <w:rPr>
          <w:rFonts w:ascii="Segoe UI" w:eastAsia="Times New Roman" w:hAnsi="Segoe UI" w:cs="Segoe UI"/>
          <w:b/>
          <w:sz w:val="12"/>
          <w:szCs w:val="12"/>
        </w:rPr>
      </w:pPr>
      <w:r w:rsidRPr="00BD7381">
        <w:rPr>
          <w:rFonts w:ascii="Times New Roman" w:eastAsia="Times New Roman" w:hAnsi="Times New Roman" w:cs="Times New Roman"/>
          <w:sz w:val="24"/>
          <w:szCs w:val="24"/>
        </w:rPr>
        <w:t>On a scale of 1 to 5 with 1 meaning ‘not at all comfortable’</w:t>
      </w:r>
      <w:r w:rsidR="00425BF1" w:rsidRPr="00BD7381">
        <w:rPr>
          <w:rFonts w:ascii="Times New Roman" w:eastAsia="Times New Roman" w:hAnsi="Times New Roman" w:cs="Times New Roman"/>
          <w:sz w:val="24"/>
          <w:szCs w:val="24"/>
        </w:rPr>
        <w:t xml:space="preserve"> and 5 ‘very comfortable</w:t>
      </w:r>
      <w:r w:rsidR="00A54CB7">
        <w:rPr>
          <w:rFonts w:ascii="Times New Roman" w:eastAsia="Times New Roman" w:hAnsi="Times New Roman" w:cs="Times New Roman"/>
          <w:sz w:val="24"/>
          <w:szCs w:val="24"/>
        </w:rPr>
        <w:t xml:space="preserve">’, </w:t>
      </w:r>
      <w:r w:rsidR="00A54CB7">
        <w:rPr>
          <w:rFonts w:ascii="Times New Roman" w:eastAsia="Times New Roman" w:hAnsi="Times New Roman" w:cs="Times New Roman"/>
          <w:b/>
          <w:sz w:val="24"/>
          <w:szCs w:val="24"/>
        </w:rPr>
        <w:t>h</w:t>
      </w:r>
      <w:r w:rsidR="00425BF1" w:rsidRPr="00BD7381">
        <w:rPr>
          <w:rFonts w:ascii="Times New Roman" w:eastAsia="Times New Roman" w:hAnsi="Times New Roman" w:cs="Times New Roman"/>
          <w:b/>
          <w:sz w:val="24"/>
          <w:szCs w:val="24"/>
        </w:rPr>
        <w:t xml:space="preserve">ow comfortable do you feel speaking </w:t>
      </w:r>
      <w:r w:rsidR="00425BF1" w:rsidRPr="00BD7381">
        <w:rPr>
          <w:rFonts w:ascii="Times New Roman" w:eastAsia="Times New Roman" w:hAnsi="Times New Roman" w:cs="Times New Roman"/>
          <w:b/>
          <w:i/>
          <w:sz w:val="24"/>
          <w:szCs w:val="24"/>
          <w:u w:val="single"/>
        </w:rPr>
        <w:t>Spanish</w:t>
      </w:r>
      <w:r w:rsidR="00425BF1" w:rsidRPr="00BD7381">
        <w:rPr>
          <w:rFonts w:ascii="Times New Roman" w:eastAsia="Times New Roman" w:hAnsi="Times New Roman" w:cs="Times New Roman"/>
          <w:b/>
          <w:sz w:val="24"/>
          <w:szCs w:val="24"/>
        </w:rPr>
        <w:t xml:space="preserve"> in the following situations?         </w:t>
      </w:r>
    </w:p>
    <w:p w14:paraId="1A25A18B" w14:textId="2A3577A3" w:rsidR="00C16F05" w:rsidRPr="00BD7381" w:rsidRDefault="00C16F05" w:rsidP="00C16F05">
      <w:pPr>
        <w:spacing w:after="0" w:line="360" w:lineRule="auto"/>
        <w:textAlignment w:val="baseline"/>
        <w:rPr>
          <w:rFonts w:ascii="Segoe UI" w:eastAsia="Times New Roman" w:hAnsi="Segoe UI" w:cs="Segoe UI"/>
          <w:sz w:val="12"/>
          <w:szCs w:val="12"/>
        </w:rPr>
      </w:pPr>
    </w:p>
    <w:p w14:paraId="30B30F51" w14:textId="6688AB80" w:rsidR="00C16F05"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HOME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 xml:space="preserve">3          4 </w:t>
      </w:r>
      <w:r w:rsidR="00C16F05" w:rsidRPr="00BD7381">
        <w:rPr>
          <w:rFonts w:ascii="Times New Roman" w:eastAsia="Times New Roman" w:hAnsi="Times New Roman" w:cs="Times New Roman"/>
          <w:sz w:val="24"/>
          <w:szCs w:val="24"/>
        </w:rPr>
        <w:tab/>
        <w:t>5 </w:t>
      </w:r>
    </w:p>
    <w:p w14:paraId="548DCA3A" w14:textId="77777777"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at SCHOOL (i</w:t>
      </w:r>
      <w:r w:rsidR="00D62036" w:rsidRPr="00BD7381">
        <w:rPr>
          <w:rFonts w:ascii="Times New Roman" w:eastAsia="Times New Roman" w:hAnsi="Times New Roman" w:cs="Times New Roman"/>
          <w:sz w:val="24"/>
          <w:szCs w:val="24"/>
        </w:rPr>
        <w:t xml:space="preserve">f you attend) </w:t>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01BE2F91" w14:textId="3DD91464"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at</w:t>
      </w:r>
      <w:r w:rsidR="00D62036" w:rsidRPr="00BD7381">
        <w:rPr>
          <w:rFonts w:ascii="Times New Roman" w:eastAsia="Times New Roman" w:hAnsi="Times New Roman" w:cs="Times New Roman"/>
          <w:sz w:val="24"/>
          <w:szCs w:val="24"/>
        </w:rPr>
        <w:t xml:space="preserve"> your </w:t>
      </w:r>
      <w:r w:rsidR="000973E8" w:rsidRPr="00BD7381">
        <w:rPr>
          <w:rFonts w:ascii="Times New Roman" w:eastAsia="Times New Roman" w:hAnsi="Times New Roman" w:cs="Times New Roman"/>
          <w:sz w:val="24"/>
          <w:szCs w:val="24"/>
        </w:rPr>
        <w:t>youth</w:t>
      </w:r>
      <w:r w:rsidR="00D62036" w:rsidRPr="00BD7381">
        <w:rPr>
          <w:rFonts w:ascii="Times New Roman" w:eastAsia="Times New Roman" w:hAnsi="Times New Roman" w:cs="Times New Roman"/>
          <w:sz w:val="24"/>
          <w:szCs w:val="24"/>
        </w:rPr>
        <w:t>’s SCHOOL </w:t>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w:t>
      </w:r>
      <w:r w:rsidR="00D62036" w:rsidRPr="00BD7381">
        <w:rPr>
          <w:rFonts w:ascii="Times New Roman" w:eastAsia="Times New Roman" w:hAnsi="Times New Roman" w:cs="Times New Roman"/>
          <w:sz w:val="24"/>
          <w:szCs w:val="24"/>
        </w:rPr>
        <w:tab/>
        <w:t>3</w:t>
      </w:r>
      <w:r w:rsidR="00D62036" w:rsidRPr="00BD7381">
        <w:rPr>
          <w:rFonts w:ascii="Times New Roman" w:eastAsia="Times New Roman" w:hAnsi="Times New Roman" w:cs="Times New Roman"/>
          <w:sz w:val="24"/>
          <w:szCs w:val="24"/>
        </w:rPr>
        <w:tab/>
        <w:t>4</w:t>
      </w:r>
      <w:r w:rsidR="00D62036" w:rsidRPr="00BD7381">
        <w:rPr>
          <w:rFonts w:ascii="Times New Roman" w:eastAsia="Times New Roman" w:hAnsi="Times New Roman" w:cs="Times New Roman"/>
          <w:sz w:val="24"/>
          <w:szCs w:val="24"/>
        </w:rPr>
        <w:tab/>
        <w:t>5</w:t>
      </w:r>
    </w:p>
    <w:p w14:paraId="04AC2012" w14:textId="0F1A5A37"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at WORK </w:t>
      </w:r>
      <w:r w:rsidR="00425BF1" w:rsidRPr="00BD7381">
        <w:rPr>
          <w:rFonts w:ascii="Times New Roman" w:eastAsia="Times New Roman" w:hAnsi="Times New Roman" w:cs="Times New Roman"/>
          <w:sz w:val="24"/>
          <w:szCs w:val="24"/>
        </w:rPr>
        <w:t>(if you work)</w:t>
      </w:r>
      <w:r w:rsidR="00425BF1"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 xml:space="preserve">1 </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009E4DBF" w14:textId="77777777"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with </w:t>
      </w:r>
      <w:r w:rsidR="00D62036" w:rsidRPr="00BD7381">
        <w:rPr>
          <w:rFonts w:ascii="Times New Roman" w:eastAsia="Times New Roman" w:hAnsi="Times New Roman" w:cs="Times New Roman"/>
          <w:sz w:val="24"/>
          <w:szCs w:val="24"/>
        </w:rPr>
        <w:t xml:space="preserve">FRIENDS </w:t>
      </w:r>
      <w:r w:rsidR="00D62036"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5</w:t>
      </w:r>
    </w:p>
    <w:p w14:paraId="7EFEC2E4" w14:textId="2D6148D3" w:rsidR="00C16F05" w:rsidRPr="00BD7381" w:rsidRDefault="00D62036"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in </w:t>
      </w:r>
      <w:proofErr w:type="gramStart"/>
      <w:r w:rsidRPr="00BD7381">
        <w:rPr>
          <w:rFonts w:ascii="Times New Roman" w:eastAsia="Times New Roman" w:hAnsi="Times New Roman" w:cs="Times New Roman"/>
          <w:sz w:val="24"/>
          <w:szCs w:val="24"/>
        </w:rPr>
        <w:t>GENERAL</w:t>
      </w:r>
      <w:proofErr w:type="gramEnd"/>
      <w:r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 xml:space="preserve">3 </w:t>
      </w:r>
      <w:r w:rsidR="00C16F05" w:rsidRPr="00BD7381">
        <w:rPr>
          <w:rFonts w:ascii="Times New Roman" w:eastAsia="Times New Roman" w:hAnsi="Times New Roman" w:cs="Times New Roman"/>
          <w:sz w:val="24"/>
          <w:szCs w:val="24"/>
        </w:rPr>
        <w:tab/>
        <w:t xml:space="preserve">4 </w:t>
      </w:r>
      <w:r w:rsidR="00C16F05" w:rsidRPr="00BD7381">
        <w:rPr>
          <w:rFonts w:ascii="Times New Roman" w:eastAsia="Times New Roman" w:hAnsi="Times New Roman" w:cs="Times New Roman"/>
          <w:sz w:val="24"/>
          <w:szCs w:val="24"/>
        </w:rPr>
        <w:tab/>
        <w:t>5 </w:t>
      </w:r>
    </w:p>
    <w:p w14:paraId="72111D29" w14:textId="77777777" w:rsidR="00607248" w:rsidRPr="00BD7381" w:rsidRDefault="00607248" w:rsidP="00B35740">
      <w:pPr>
        <w:pStyle w:val="ListParagraph"/>
        <w:spacing w:after="0"/>
        <w:ind w:left="360"/>
        <w:textAlignment w:val="baseline"/>
        <w:rPr>
          <w:rFonts w:ascii="Times New Roman" w:eastAsia="Times New Roman" w:hAnsi="Times New Roman" w:cs="Times New Roman"/>
          <w:sz w:val="24"/>
          <w:szCs w:val="24"/>
        </w:rPr>
      </w:pPr>
    </w:p>
    <w:p w14:paraId="23E68963" w14:textId="77777777" w:rsidR="00425BF1" w:rsidRPr="00BD7381" w:rsidRDefault="00425BF1" w:rsidP="00425BF1">
      <w:pPr>
        <w:spacing w:after="0" w:line="360" w:lineRule="auto"/>
        <w:textAlignment w:val="baseline"/>
        <w:rPr>
          <w:rFonts w:ascii="Segoe UI" w:eastAsia="Times New Roman" w:hAnsi="Segoe UI" w:cs="Segoe UI"/>
          <w:b/>
          <w:sz w:val="12"/>
          <w:szCs w:val="12"/>
        </w:rPr>
      </w:pPr>
      <w:r w:rsidRPr="00BD7381">
        <w:rPr>
          <w:rFonts w:ascii="Times New Roman" w:eastAsia="Times New Roman" w:hAnsi="Times New Roman" w:cs="Times New Roman"/>
          <w:b/>
          <w:sz w:val="24"/>
          <w:szCs w:val="24"/>
        </w:rPr>
        <w:t xml:space="preserve">How comfortable do you feel speaking </w:t>
      </w:r>
      <w:r w:rsidRPr="00BD7381">
        <w:rPr>
          <w:rFonts w:ascii="Times New Roman" w:eastAsia="Times New Roman" w:hAnsi="Times New Roman" w:cs="Times New Roman"/>
          <w:b/>
          <w:i/>
          <w:sz w:val="24"/>
          <w:szCs w:val="24"/>
          <w:u w:val="single"/>
        </w:rPr>
        <w:t>English</w:t>
      </w:r>
      <w:r w:rsidRPr="00BD7381">
        <w:rPr>
          <w:rFonts w:ascii="Times New Roman" w:eastAsia="Times New Roman" w:hAnsi="Times New Roman" w:cs="Times New Roman"/>
          <w:b/>
          <w:sz w:val="24"/>
          <w:szCs w:val="24"/>
        </w:rPr>
        <w:t xml:space="preserve"> in the following situations?         </w:t>
      </w:r>
    </w:p>
    <w:p w14:paraId="51C6357E" w14:textId="77777777"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lastRenderedPageBreak/>
        <w:t xml:space="preserve">at HOME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3</w:t>
      </w:r>
      <w:r w:rsidR="00D62036" w:rsidRPr="00BD7381">
        <w:rPr>
          <w:rFonts w:ascii="Times New Roman" w:eastAsia="Times New Roman" w:hAnsi="Times New Roman" w:cs="Times New Roman"/>
          <w:sz w:val="24"/>
          <w:szCs w:val="24"/>
        </w:rPr>
        <w:t xml:space="preserve">          4 </w:t>
      </w:r>
      <w:r w:rsidR="00D62036" w:rsidRPr="00BD7381">
        <w:rPr>
          <w:rFonts w:ascii="Times New Roman" w:eastAsia="Times New Roman" w:hAnsi="Times New Roman" w:cs="Times New Roman"/>
          <w:sz w:val="24"/>
          <w:szCs w:val="24"/>
        </w:rPr>
        <w:tab/>
        <w:t>5</w:t>
      </w:r>
    </w:p>
    <w:p w14:paraId="2249FC42" w14:textId="28AFEC65" w:rsidR="00C16F05"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SCHOOL (if you attend) </w:t>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 xml:space="preserve">5 </w:t>
      </w:r>
      <w:r w:rsidRPr="00BD7381">
        <w:rPr>
          <w:rFonts w:ascii="Times New Roman" w:eastAsia="Times New Roman" w:hAnsi="Times New Roman" w:cs="Times New Roman"/>
          <w:sz w:val="24"/>
          <w:szCs w:val="24"/>
        </w:rPr>
        <w:tab/>
        <w:t>NA</w:t>
      </w:r>
    </w:p>
    <w:p w14:paraId="572068DA" w14:textId="53B5E5FA"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your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’s SCHOOL </w:t>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w:t>
      </w:r>
      <w:r w:rsidRPr="00BD7381">
        <w:rPr>
          <w:rFonts w:ascii="Times New Roman" w:eastAsia="Times New Roman" w:hAnsi="Times New Roman" w:cs="Times New Roman"/>
          <w:sz w:val="24"/>
          <w:szCs w:val="24"/>
        </w:rPr>
        <w:tab/>
        <w:t>3</w:t>
      </w:r>
      <w:r w:rsidRPr="00BD7381">
        <w:rPr>
          <w:rFonts w:ascii="Times New Roman" w:eastAsia="Times New Roman" w:hAnsi="Times New Roman" w:cs="Times New Roman"/>
          <w:sz w:val="24"/>
          <w:szCs w:val="24"/>
        </w:rPr>
        <w:tab/>
        <w:t>4</w:t>
      </w:r>
      <w:r w:rsidRPr="00BD7381">
        <w:rPr>
          <w:rFonts w:ascii="Times New Roman" w:eastAsia="Times New Roman" w:hAnsi="Times New Roman" w:cs="Times New Roman"/>
          <w:sz w:val="24"/>
          <w:szCs w:val="24"/>
        </w:rPr>
        <w:tab/>
        <w:t>5</w:t>
      </w:r>
    </w:p>
    <w:p w14:paraId="16A064D2" w14:textId="6542321D"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w:t>
      </w:r>
      <w:proofErr w:type="gramStart"/>
      <w:r w:rsidRPr="00BD7381">
        <w:rPr>
          <w:rFonts w:ascii="Times New Roman" w:eastAsia="Times New Roman" w:hAnsi="Times New Roman" w:cs="Times New Roman"/>
          <w:sz w:val="24"/>
          <w:szCs w:val="24"/>
        </w:rPr>
        <w:t xml:space="preserve">WORK </w:t>
      </w:r>
      <w:r w:rsidR="00425BF1" w:rsidRPr="00BD7381">
        <w:rPr>
          <w:rFonts w:ascii="Times New Roman" w:eastAsia="Times New Roman" w:hAnsi="Times New Roman" w:cs="Times New Roman"/>
          <w:sz w:val="24"/>
          <w:szCs w:val="24"/>
        </w:rPr>
        <w:t xml:space="preserve"> (</w:t>
      </w:r>
      <w:proofErr w:type="gramEnd"/>
      <w:r w:rsidR="00425BF1" w:rsidRPr="00BD7381">
        <w:rPr>
          <w:rFonts w:ascii="Times New Roman" w:eastAsia="Times New Roman" w:hAnsi="Times New Roman" w:cs="Times New Roman"/>
          <w:sz w:val="24"/>
          <w:szCs w:val="24"/>
        </w:rPr>
        <w:t>if you work)</w:t>
      </w:r>
      <w:r w:rsidR="00425BF1"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 xml:space="preserve">1 </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535B683A" w14:textId="18196DF5" w:rsidR="00D62036" w:rsidRPr="00BD7381" w:rsidRDefault="00D62036"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with FRIENDS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5</w:t>
      </w:r>
    </w:p>
    <w:p w14:paraId="7BB24DDE" w14:textId="269A5B55" w:rsidR="00D66974"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in </w:t>
      </w:r>
      <w:proofErr w:type="gramStart"/>
      <w:r w:rsidRPr="00BD7381">
        <w:rPr>
          <w:rFonts w:ascii="Times New Roman" w:eastAsia="Times New Roman" w:hAnsi="Times New Roman" w:cs="Times New Roman"/>
          <w:sz w:val="24"/>
          <w:szCs w:val="24"/>
        </w:rPr>
        <w:t>GENERAL</w:t>
      </w:r>
      <w:proofErr w:type="gramEnd"/>
      <w:r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t xml:space="preserve">1 </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5 </w:t>
      </w:r>
    </w:p>
    <w:p w14:paraId="0E96048C" w14:textId="558E5115" w:rsidR="00B9605E" w:rsidRPr="00140B13" w:rsidRDefault="00C16F05" w:rsidP="00140B13">
      <w:pPr>
        <w:spacing w:after="0" w:line="240" w:lineRule="auto"/>
        <w:ind w:left="360"/>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  </w:t>
      </w:r>
    </w:p>
    <w:p w14:paraId="62FF0391" w14:textId="67BD6722" w:rsidR="00C16F05" w:rsidRPr="009E1355" w:rsidRDefault="00243D24" w:rsidP="009E1355">
      <w:pPr>
        <w:rPr>
          <w:rFonts w:ascii="Times New Roman" w:eastAsia="Times New Roman" w:hAnsi="Times New Roman" w:cs="Times New Roman"/>
          <w:b/>
          <w:bCs/>
          <w:smallCaps/>
          <w:color w:val="000000" w:themeColor="text1"/>
          <w:sz w:val="28"/>
          <w:szCs w:val="28"/>
          <w:u w:val="single"/>
        </w:rPr>
      </w:pPr>
      <w:r w:rsidRPr="00F06766">
        <w:rPr>
          <w:rFonts w:ascii="Times New Roman" w:eastAsia="Times New Roman" w:hAnsi="Times New Roman" w:cs="Times New Roman"/>
          <w:b/>
          <w:bCs/>
          <w:smallCaps/>
          <w:color w:val="000000" w:themeColor="text1"/>
          <w:sz w:val="28"/>
          <w:szCs w:val="28"/>
          <w:u w:val="single"/>
        </w:rPr>
        <w:t>R</w:t>
      </w:r>
      <w:r w:rsidR="00D329DC">
        <w:rPr>
          <w:rFonts w:ascii="Times New Roman" w:eastAsia="Times New Roman" w:hAnsi="Times New Roman" w:cs="Times New Roman"/>
          <w:b/>
          <w:bCs/>
          <w:smallCaps/>
          <w:color w:val="000000" w:themeColor="text1"/>
          <w:sz w:val="28"/>
          <w:szCs w:val="28"/>
          <w:u w:val="single"/>
        </w:rPr>
        <w:t>ace, ethnicity, nationality</w:t>
      </w:r>
      <w:r w:rsidR="003E45D6">
        <w:rPr>
          <w:rFonts w:ascii="Times New Roman" w:eastAsia="Times New Roman" w:hAnsi="Times New Roman" w:cs="Times New Roman"/>
          <w:b/>
          <w:bCs/>
          <w:smallCaps/>
          <w:color w:val="000000" w:themeColor="text1"/>
          <w:sz w:val="28"/>
          <w:szCs w:val="28"/>
          <w:u w:val="single"/>
        </w:rPr>
        <w:t>, language</w:t>
      </w:r>
    </w:p>
    <w:p w14:paraId="54DF3B36" w14:textId="1C3E25CF" w:rsidR="00C16F05" w:rsidRPr="00BD7381" w:rsidRDefault="003E49F6"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i/>
          <w:iCs/>
          <w:color w:val="000000" w:themeColor="text1"/>
          <w:sz w:val="24"/>
          <w:szCs w:val="24"/>
        </w:rPr>
        <w:t xml:space="preserve">In the </w:t>
      </w:r>
      <w:r w:rsidRPr="00627722">
        <w:rPr>
          <w:rFonts w:ascii="Times New Roman" w:eastAsia="Times New Roman" w:hAnsi="Times New Roman" w:cs="Times New Roman"/>
          <w:b/>
          <w:bCs/>
          <w:iCs/>
          <w:color w:val="000000" w:themeColor="text1"/>
          <w:sz w:val="24"/>
          <w:szCs w:val="24"/>
          <w:u w:val="single"/>
        </w:rPr>
        <w:t>past three months</w:t>
      </w:r>
      <w:r w:rsidRPr="00BD7381">
        <w:rPr>
          <w:rFonts w:ascii="Times New Roman" w:eastAsia="Times New Roman" w:hAnsi="Times New Roman" w:cs="Times New Roman"/>
          <w:b/>
          <w:bCs/>
          <w:i/>
          <w:iCs/>
          <w:color w:val="000000" w:themeColor="text1"/>
          <w:sz w:val="24"/>
          <w:szCs w:val="24"/>
        </w:rPr>
        <w:t>, have you had any of the following events because of your race, ethnicity, skin color, language or nationality? If an event occurred, please respond on the scale of the degree of stress they caused</w:t>
      </w:r>
      <w:r w:rsidR="00C16F05" w:rsidRPr="00BD7381">
        <w:rPr>
          <w:rFonts w:ascii="Times New Roman" w:eastAsia="Times New Roman" w:hAnsi="Times New Roman" w:cs="Times New Roman"/>
          <w:b/>
          <w:bCs/>
          <w:i/>
          <w:iCs/>
          <w:color w:val="000000" w:themeColor="text1"/>
          <w:sz w:val="24"/>
          <w:szCs w:val="24"/>
        </w:rPr>
        <w:t>.</w:t>
      </w:r>
      <w:r w:rsidR="00C16F05" w:rsidRPr="00BD7381">
        <w:rPr>
          <w:rFonts w:ascii="Times New Roman" w:eastAsia="Times New Roman" w:hAnsi="Times New Roman" w:cs="Times New Roman"/>
          <w:color w:val="000000" w:themeColor="text1"/>
          <w:sz w:val="24"/>
          <w:szCs w:val="24"/>
        </w:rPr>
        <w:t> </w:t>
      </w:r>
      <w:r w:rsidR="00C16F05" w:rsidRPr="00BD7381">
        <w:rPr>
          <w:rFonts w:ascii="Times New Roman" w:eastAsia="Times New Roman" w:hAnsi="Times New Roman" w:cs="Times New Roman"/>
          <w:sz w:val="24"/>
          <w:szCs w:val="24"/>
        </w:rPr>
        <w:t>  </w:t>
      </w:r>
    </w:p>
    <w:p w14:paraId="03EDB3CA" w14:textId="02D8675A" w:rsidR="00C16F05" w:rsidRPr="00BD7381" w:rsidRDefault="003E49F6" w:rsidP="00C16F05">
      <w:pPr>
        <w:spacing w:after="0" w:line="240" w:lineRule="auto"/>
        <w:ind w:left="720" w:firstLine="720"/>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sz w:val="24"/>
          <w:szCs w:val="24"/>
        </w:rPr>
        <w:t>No</w:t>
      </w:r>
      <w:r w:rsidR="00E324FD">
        <w:rPr>
          <w:rFonts w:ascii="Times New Roman" w:eastAsia="Times New Roman" w:hAnsi="Times New Roman" w:cs="Times New Roman"/>
          <w:b/>
          <w:bCs/>
          <w:color w:val="000000"/>
          <w:sz w:val="24"/>
          <w:szCs w:val="24"/>
        </w:rPr>
        <w:t>t at all</w:t>
      </w:r>
      <w:r w:rsidR="00C16F05" w:rsidRPr="00BD7381">
        <w:rPr>
          <w:rFonts w:ascii="Times New Roman" w:eastAsia="Times New Roman" w:hAnsi="Times New Roman" w:cs="Times New Roman"/>
          <w:b/>
          <w:bCs/>
          <w:color w:val="000000"/>
          <w:sz w:val="24"/>
          <w:szCs w:val="24"/>
        </w:rPr>
        <w:t> </w:t>
      </w:r>
      <w:r w:rsidR="00E324FD">
        <w:rPr>
          <w:rFonts w:ascii="Times New Roman" w:eastAsia="Times New Roman" w:hAnsi="Times New Roman" w:cs="Times New Roman"/>
          <w:b/>
          <w:bCs/>
          <w:color w:val="000000"/>
          <w:sz w:val="24"/>
          <w:szCs w:val="24"/>
        </w:rPr>
        <w:t xml:space="preserve">            </w:t>
      </w:r>
      <w:r w:rsidRPr="00BD7381">
        <w:rPr>
          <w:rFonts w:ascii="Times New Roman" w:eastAsia="Times New Roman" w:hAnsi="Times New Roman" w:cs="Times New Roman"/>
          <w:b/>
          <w:bCs/>
          <w:color w:val="000000" w:themeColor="text1"/>
          <w:sz w:val="24"/>
          <w:szCs w:val="24"/>
        </w:rPr>
        <w:t>Some</w:t>
      </w:r>
      <w:r w:rsidR="00E324FD">
        <w:rPr>
          <w:rFonts w:ascii="Times New Roman" w:eastAsia="Times New Roman" w:hAnsi="Times New Roman" w:cs="Times New Roman"/>
          <w:b/>
          <w:bCs/>
          <w:color w:val="000000" w:themeColor="text1"/>
          <w:sz w:val="24"/>
          <w:szCs w:val="24"/>
        </w:rPr>
        <w:t>what      </w:t>
      </w:r>
      <w:r w:rsidRPr="00BD7381">
        <w:rPr>
          <w:rFonts w:ascii="Times New Roman" w:eastAsia="Times New Roman" w:hAnsi="Times New Roman" w:cs="Times New Roman"/>
          <w:b/>
          <w:bCs/>
          <w:color w:val="000000" w:themeColor="text1"/>
          <w:sz w:val="24"/>
          <w:szCs w:val="24"/>
        </w:rPr>
        <w:t xml:space="preserve"> Moderate</w:t>
      </w:r>
      <w:r w:rsidR="00E324FD">
        <w:rPr>
          <w:rFonts w:ascii="Times New Roman" w:eastAsia="Times New Roman" w:hAnsi="Times New Roman" w:cs="Times New Roman"/>
          <w:b/>
          <w:bCs/>
          <w:color w:val="000000" w:themeColor="text1"/>
          <w:sz w:val="24"/>
          <w:szCs w:val="24"/>
        </w:rPr>
        <w:t>ly</w:t>
      </w:r>
      <w:r w:rsidR="00C16F05" w:rsidRPr="00BD7381">
        <w:rPr>
          <w:rFonts w:ascii="Times New Roman" w:eastAsia="Times New Roman" w:hAnsi="Times New Roman" w:cs="Times New Roman"/>
          <w:b/>
          <w:bCs/>
          <w:color w:val="000000" w:themeColor="text1"/>
          <w:sz w:val="24"/>
          <w:szCs w:val="24"/>
        </w:rPr>
        <w:t xml:space="preserve">      </w:t>
      </w:r>
      <w:r w:rsidR="00E324FD">
        <w:rPr>
          <w:rFonts w:ascii="Times New Roman" w:eastAsia="Times New Roman" w:hAnsi="Times New Roman" w:cs="Times New Roman"/>
          <w:b/>
          <w:bCs/>
          <w:color w:val="000000"/>
        </w:rPr>
        <w:tab/>
        <w:t xml:space="preserve">                     </w:t>
      </w:r>
      <w:r w:rsidRPr="00BD7381">
        <w:rPr>
          <w:rFonts w:ascii="Times New Roman" w:eastAsia="Times New Roman" w:hAnsi="Times New Roman" w:cs="Times New Roman"/>
          <w:b/>
          <w:bCs/>
          <w:color w:val="000000"/>
          <w:sz w:val="24"/>
          <w:szCs w:val="24"/>
        </w:rPr>
        <w:t>Very</w:t>
      </w:r>
      <w:r w:rsidR="00C16F05" w:rsidRPr="00BD7381">
        <w:rPr>
          <w:rFonts w:ascii="Times New Roman" w:eastAsia="Times New Roman" w:hAnsi="Times New Roman" w:cs="Times New Roman"/>
          <w:b/>
          <w:bCs/>
          <w:color w:val="000000"/>
          <w:sz w:val="24"/>
          <w:szCs w:val="24"/>
        </w:rPr>
        <w:t> </w:t>
      </w:r>
      <w:r w:rsidR="00C16F05" w:rsidRPr="00BD7381">
        <w:rPr>
          <w:rFonts w:ascii="Times New Roman" w:eastAsia="Times New Roman" w:hAnsi="Times New Roman" w:cs="Times New Roman"/>
          <w:sz w:val="24"/>
          <w:szCs w:val="24"/>
        </w:rPr>
        <w:t> </w:t>
      </w:r>
    </w:p>
    <w:p w14:paraId="5116FE96" w14:textId="3962D325" w:rsidR="00C16F05" w:rsidRPr="00BD7381" w:rsidRDefault="00C16F05"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sz w:val="24"/>
          <w:szCs w:val="24"/>
        </w:rPr>
        <w:t>  </w:t>
      </w:r>
      <w:r w:rsidRPr="00BD7381">
        <w:rPr>
          <w:rFonts w:ascii="Times New Roman" w:eastAsia="Times New Roman" w:hAnsi="Times New Roman" w:cs="Times New Roman"/>
          <w:b/>
          <w:bCs/>
          <w:color w:val="000000"/>
        </w:rPr>
        <w:tab/>
      </w:r>
      <w:r w:rsidRPr="00BD7381">
        <w:rPr>
          <w:rFonts w:ascii="Times New Roman" w:eastAsia="Times New Roman" w:hAnsi="Times New Roman" w:cs="Times New Roman"/>
          <w:b/>
          <w:bCs/>
          <w:color w:val="000000"/>
        </w:rPr>
        <w:tab/>
      </w:r>
      <w:r w:rsidR="003E49F6" w:rsidRPr="00BD7381">
        <w:rPr>
          <w:rFonts w:ascii="Times New Roman" w:eastAsia="Times New Roman" w:hAnsi="Times New Roman" w:cs="Times New Roman"/>
          <w:b/>
          <w:bCs/>
          <w:color w:val="000000"/>
          <w:sz w:val="24"/>
          <w:szCs w:val="24"/>
          <w:u w:val="single"/>
        </w:rPr>
        <w:t>Stress</w:t>
      </w:r>
      <w:r w:rsidR="00E324FD">
        <w:rPr>
          <w:rFonts w:ascii="Times New Roman" w:eastAsia="Times New Roman" w:hAnsi="Times New Roman" w:cs="Times New Roman"/>
          <w:b/>
          <w:bCs/>
          <w:color w:val="000000"/>
          <w:sz w:val="24"/>
          <w:szCs w:val="24"/>
          <w:u w:val="single"/>
        </w:rPr>
        <w:t>ful</w:t>
      </w:r>
      <w:r w:rsidRPr="00BD7381">
        <w:rPr>
          <w:rFonts w:ascii="Times New Roman" w:eastAsia="Times New Roman" w:hAnsi="Times New Roman" w:cs="Times New Roman"/>
          <w:b/>
          <w:bCs/>
          <w:color w:val="000000"/>
          <w:sz w:val="24"/>
          <w:szCs w:val="24"/>
        </w:rPr>
        <w:t>      </w:t>
      </w:r>
      <w:r w:rsidR="003E49F6" w:rsidRPr="00BD7381">
        <w:rPr>
          <w:rFonts w:ascii="Times New Roman" w:eastAsia="Times New Roman" w:hAnsi="Times New Roman" w:cs="Times New Roman"/>
          <w:b/>
          <w:bCs/>
          <w:color w:val="000000"/>
          <w:sz w:val="24"/>
          <w:szCs w:val="24"/>
        </w:rPr>
        <w:t xml:space="preserve">         </w:t>
      </w:r>
      <w:proofErr w:type="spellStart"/>
      <w:r w:rsidR="003E49F6" w:rsidRPr="00BD7381">
        <w:rPr>
          <w:rFonts w:ascii="Times New Roman" w:eastAsia="Times New Roman" w:hAnsi="Times New Roman" w:cs="Times New Roman"/>
          <w:b/>
          <w:bCs/>
          <w:color w:val="000000"/>
          <w:sz w:val="24"/>
          <w:szCs w:val="24"/>
          <w:u w:val="single"/>
        </w:rPr>
        <w:t>S</w:t>
      </w:r>
      <w:r w:rsidR="003E49F6" w:rsidRPr="00E324FD">
        <w:rPr>
          <w:rFonts w:ascii="Times New Roman" w:eastAsia="Times New Roman" w:hAnsi="Times New Roman" w:cs="Times New Roman"/>
          <w:b/>
          <w:bCs/>
          <w:color w:val="000000"/>
          <w:sz w:val="24"/>
          <w:szCs w:val="24"/>
          <w:u w:val="single"/>
        </w:rPr>
        <w:t>tress</w:t>
      </w:r>
      <w:r w:rsidR="00E324FD" w:rsidRPr="00E324FD">
        <w:rPr>
          <w:rFonts w:ascii="Times New Roman" w:eastAsia="Times New Roman" w:hAnsi="Times New Roman" w:cs="Times New Roman"/>
          <w:b/>
          <w:bCs/>
          <w:color w:val="000000"/>
          <w:sz w:val="24"/>
          <w:szCs w:val="24"/>
          <w:u w:val="single"/>
        </w:rPr>
        <w:t>ful</w:t>
      </w:r>
      <w:proofErr w:type="spellEnd"/>
      <w:r w:rsidRPr="00E324FD">
        <w:rPr>
          <w:rFonts w:ascii="Times New Roman" w:eastAsia="Times New Roman" w:hAnsi="Times New Roman" w:cs="Times New Roman"/>
          <w:b/>
          <w:bCs/>
          <w:color w:val="000000"/>
          <w:sz w:val="24"/>
          <w:szCs w:val="24"/>
          <w:u w:val="single"/>
        </w:rPr>
        <w:t> </w:t>
      </w:r>
      <w:r w:rsidRPr="00BD7381">
        <w:rPr>
          <w:rFonts w:ascii="Times New Roman" w:eastAsia="Times New Roman" w:hAnsi="Times New Roman" w:cs="Times New Roman"/>
          <w:b/>
          <w:bCs/>
          <w:color w:val="000000"/>
          <w:sz w:val="24"/>
          <w:szCs w:val="24"/>
        </w:rPr>
        <w:t xml:space="preserve">       </w:t>
      </w:r>
      <w:proofErr w:type="spellStart"/>
      <w:r w:rsidR="003E49F6" w:rsidRPr="00BD7381">
        <w:rPr>
          <w:rFonts w:ascii="Times New Roman" w:eastAsia="Times New Roman" w:hAnsi="Times New Roman" w:cs="Times New Roman"/>
          <w:b/>
          <w:bCs/>
          <w:color w:val="000000"/>
          <w:sz w:val="24"/>
          <w:szCs w:val="24"/>
          <w:u w:val="single"/>
        </w:rPr>
        <w:t>Stress</w:t>
      </w:r>
      <w:r w:rsidR="00E324FD">
        <w:rPr>
          <w:rFonts w:ascii="Times New Roman" w:eastAsia="Times New Roman" w:hAnsi="Times New Roman" w:cs="Times New Roman"/>
          <w:b/>
          <w:bCs/>
          <w:color w:val="000000"/>
          <w:sz w:val="24"/>
          <w:szCs w:val="24"/>
          <w:u w:val="single"/>
        </w:rPr>
        <w:t>ful</w:t>
      </w:r>
      <w:proofErr w:type="spellEnd"/>
      <w:r w:rsidRPr="00BD7381">
        <w:rPr>
          <w:rFonts w:ascii="Times New Roman" w:eastAsia="Times New Roman" w:hAnsi="Times New Roman" w:cs="Times New Roman"/>
          <w:b/>
          <w:bCs/>
          <w:color w:val="000000"/>
          <w:sz w:val="24"/>
          <w:szCs w:val="24"/>
          <w:u w:val="single"/>
        </w:rPr>
        <w:t> </w:t>
      </w:r>
      <w:r w:rsidR="00E324FD">
        <w:rPr>
          <w:rFonts w:ascii="Times New Roman" w:eastAsia="Times New Roman" w:hAnsi="Times New Roman" w:cs="Times New Roman"/>
          <w:b/>
          <w:bCs/>
          <w:color w:val="000000"/>
          <w:sz w:val="24"/>
          <w:szCs w:val="24"/>
        </w:rPr>
        <w:t>        </w:t>
      </w:r>
      <w:r w:rsidRPr="00BD7381">
        <w:rPr>
          <w:rFonts w:ascii="Times New Roman" w:eastAsia="Times New Roman" w:hAnsi="Times New Roman" w:cs="Times New Roman"/>
          <w:b/>
          <w:bCs/>
          <w:color w:val="000000"/>
          <w:sz w:val="24"/>
          <w:szCs w:val="24"/>
        </w:rPr>
        <w:t> </w:t>
      </w:r>
      <w:proofErr w:type="spellStart"/>
      <w:r w:rsidR="003E49F6" w:rsidRPr="00BD7381">
        <w:rPr>
          <w:rFonts w:ascii="Times New Roman" w:eastAsia="Times New Roman" w:hAnsi="Times New Roman" w:cs="Times New Roman"/>
          <w:b/>
          <w:bCs/>
          <w:color w:val="000000"/>
          <w:sz w:val="24"/>
          <w:szCs w:val="24"/>
          <w:u w:val="single"/>
        </w:rPr>
        <w:t>Stressful</w:t>
      </w:r>
      <w:proofErr w:type="spellEnd"/>
      <w:r w:rsidRPr="00BD7381">
        <w:rPr>
          <w:rFonts w:ascii="Times New Roman" w:eastAsia="Times New Roman" w:hAnsi="Times New Roman" w:cs="Times New Roman"/>
          <w:b/>
          <w:bCs/>
          <w:color w:val="000000"/>
          <w:sz w:val="24"/>
          <w:szCs w:val="24"/>
        </w:rPr>
        <w:t>        </w:t>
      </w:r>
      <w:proofErr w:type="spellStart"/>
      <w:r w:rsidR="003E49F6" w:rsidRPr="00BD7381">
        <w:rPr>
          <w:rFonts w:ascii="Times New Roman" w:eastAsia="Times New Roman" w:hAnsi="Times New Roman" w:cs="Times New Roman"/>
          <w:b/>
          <w:bCs/>
          <w:color w:val="000000"/>
          <w:sz w:val="24"/>
          <w:szCs w:val="24"/>
          <w:u w:val="single"/>
        </w:rPr>
        <w:t>Stressful</w:t>
      </w:r>
      <w:proofErr w:type="spellEnd"/>
      <w:r w:rsidRPr="00BD7381">
        <w:rPr>
          <w:rFonts w:ascii="Times New Roman" w:eastAsia="Times New Roman" w:hAnsi="Times New Roman" w:cs="Times New Roman"/>
          <w:sz w:val="24"/>
          <w:szCs w:val="24"/>
        </w:rPr>
        <w:t>  </w:t>
      </w:r>
    </w:p>
    <w:p w14:paraId="7A318ECA" w14:textId="5673C975" w:rsidR="00C16F05" w:rsidRPr="00BD7381" w:rsidRDefault="003E49F6" w:rsidP="002042D3">
      <w:pPr>
        <w:numPr>
          <w:ilvl w:val="2"/>
          <w:numId w:val="1"/>
        </w:numPr>
        <w:spacing w:after="0" w:line="240" w:lineRule="auto"/>
        <w:contextualSpacing/>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     </w:t>
      </w:r>
      <w:r w:rsidR="00C16F05" w:rsidRPr="00BD7381">
        <w:rPr>
          <w:rFonts w:ascii="Times New Roman" w:eastAsia="Times New Roman" w:hAnsi="Times New Roman" w:cs="Times New Roman"/>
          <w:b/>
          <w:bCs/>
          <w:color w:val="000000" w:themeColor="text1"/>
          <w:sz w:val="24"/>
          <w:szCs w:val="24"/>
        </w:rPr>
        <w:t> </w:t>
      </w:r>
      <w:r w:rsidRPr="00BD7381">
        <w:rPr>
          <w:rFonts w:ascii="Times New Roman" w:eastAsia="Times New Roman" w:hAnsi="Times New Roman" w:cs="Times New Roman"/>
          <w:b/>
          <w:bCs/>
          <w:color w:val="000000" w:themeColor="text1"/>
          <w:sz w:val="24"/>
          <w:szCs w:val="24"/>
        </w:rPr>
        <w:t xml:space="preserve">  </w:t>
      </w:r>
      <w:r w:rsidR="00C16F05" w:rsidRPr="00BD7381">
        <w:rPr>
          <w:rFonts w:ascii="Times New Roman" w:eastAsia="Times New Roman" w:hAnsi="Times New Roman" w:cs="Times New Roman"/>
          <w:b/>
          <w:bCs/>
          <w:color w:val="000000" w:themeColor="text1"/>
          <w:sz w:val="24"/>
          <w:szCs w:val="24"/>
        </w:rPr>
        <w:t> </w:t>
      </w:r>
      <w:r w:rsidRPr="00BD7381">
        <w:rPr>
          <w:rFonts w:ascii="Times New Roman" w:eastAsia="Times New Roman" w:hAnsi="Times New Roman" w:cs="Times New Roman"/>
          <w:b/>
          <w:bCs/>
          <w:color w:val="000000" w:themeColor="text1"/>
          <w:sz w:val="24"/>
          <w:szCs w:val="24"/>
        </w:rPr>
        <w:t>      </w:t>
      </w:r>
      <w:r w:rsidR="00E324FD">
        <w:rPr>
          <w:rFonts w:ascii="Times New Roman" w:eastAsia="Times New Roman" w:hAnsi="Times New Roman" w:cs="Times New Roman"/>
          <w:b/>
          <w:bCs/>
          <w:color w:val="000000" w:themeColor="text1"/>
          <w:sz w:val="24"/>
          <w:szCs w:val="24"/>
        </w:rPr>
        <w:t xml:space="preserve">       </w:t>
      </w:r>
      <w:r w:rsidRPr="00BD7381">
        <w:rPr>
          <w:rFonts w:ascii="Times New Roman" w:eastAsia="Times New Roman" w:hAnsi="Times New Roman" w:cs="Times New Roman"/>
          <w:b/>
          <w:bCs/>
          <w:color w:val="000000" w:themeColor="text1"/>
          <w:sz w:val="24"/>
          <w:szCs w:val="24"/>
        </w:rPr>
        <w:t xml:space="preserve"> 2                  </w:t>
      </w:r>
      <w:r w:rsidR="00C16F05" w:rsidRPr="00BD7381">
        <w:rPr>
          <w:rFonts w:ascii="Times New Roman" w:eastAsia="Times New Roman" w:hAnsi="Times New Roman" w:cs="Times New Roman"/>
          <w:b/>
          <w:bCs/>
          <w:color w:val="000000" w:themeColor="text1"/>
          <w:sz w:val="24"/>
          <w:szCs w:val="24"/>
        </w:rPr>
        <w:t>3</w:t>
      </w:r>
      <w:r w:rsidRPr="00BD7381">
        <w:rPr>
          <w:rFonts w:ascii="Times New Roman" w:eastAsia="Times New Roman" w:hAnsi="Times New Roman" w:cs="Times New Roman"/>
          <w:b/>
          <w:bCs/>
          <w:color w:val="000000" w:themeColor="text1"/>
          <w:sz w:val="24"/>
          <w:szCs w:val="24"/>
        </w:rPr>
        <w:t>                        4                        </w:t>
      </w:r>
      <w:r w:rsidR="00C16F05" w:rsidRPr="00BD7381">
        <w:rPr>
          <w:rFonts w:ascii="Times New Roman" w:eastAsia="Times New Roman" w:hAnsi="Times New Roman" w:cs="Times New Roman"/>
          <w:b/>
          <w:bCs/>
          <w:color w:val="000000" w:themeColor="text1"/>
          <w:sz w:val="24"/>
          <w:szCs w:val="24"/>
        </w:rPr>
        <w:t> 5</w:t>
      </w:r>
      <w:r w:rsidR="00C16F05" w:rsidRPr="00BD7381">
        <w:rPr>
          <w:rFonts w:ascii="Times New Roman" w:eastAsia="Times New Roman" w:hAnsi="Times New Roman" w:cs="Times New Roman"/>
          <w:sz w:val="24"/>
          <w:szCs w:val="24"/>
        </w:rPr>
        <w:t>  </w:t>
      </w:r>
    </w:p>
    <w:p w14:paraId="5A3FD477" w14:textId="77777777" w:rsidR="00C16F05" w:rsidRPr="00BD7381" w:rsidRDefault="00C16F05"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  </w:t>
      </w:r>
    </w:p>
    <w:p w14:paraId="723F42A9" w14:textId="00278131" w:rsidR="00243D24" w:rsidRPr="00BD7381" w:rsidRDefault="001B5168" w:rsidP="00224EB1">
      <w:pPr>
        <w:numPr>
          <w:ilvl w:val="0"/>
          <w:numId w:val="40"/>
        </w:numPr>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Because I do not know enough English, it has been difficult for me to face everyday situations.</w:t>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E45D6">
        <w:rPr>
          <w:rFonts w:ascii="Times New Roman" w:eastAsia="Times New Roman" w:hAnsi="Times New Roman" w:cs="Times New Roman"/>
          <w:color w:val="000000"/>
          <w:sz w:val="24"/>
          <w:szCs w:val="24"/>
        </w:rPr>
        <w:tab/>
      </w:r>
      <w:r w:rsidR="003E45D6">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themeColor="text1"/>
          <w:sz w:val="24"/>
          <w:szCs w:val="24"/>
        </w:rPr>
        <w:t>0 – No</w:t>
      </w:r>
      <w:r w:rsidR="00243D24" w:rsidRPr="00BD7381">
        <w:rPr>
          <w:rFonts w:ascii="Times New Roman" w:eastAsia="Times New Roman" w:hAnsi="Times New Roman" w:cs="Times New Roman"/>
          <w:sz w:val="24"/>
          <w:szCs w:val="24"/>
        </w:rPr>
        <w:tab/>
      </w:r>
      <w:r w:rsidRPr="00BD7381">
        <w:rPr>
          <w:rFonts w:ascii="Times New Roman" w:eastAsia="Times New Roman" w:hAnsi="Times New Roman" w:cs="Times New Roman"/>
          <w:color w:val="000000"/>
          <w:sz w:val="24"/>
          <w:szCs w:val="24"/>
        </w:rPr>
        <w:tab/>
        <w:t xml:space="preserve"> 1-Yes</w:t>
      </w:r>
      <w:r w:rsidR="00243D24" w:rsidRPr="00BD7381">
        <w:rPr>
          <w:rFonts w:ascii="Times New Roman" w:eastAsia="Times New Roman" w:hAnsi="Times New Roman" w:cs="Times New Roman"/>
          <w:color w:val="000000"/>
          <w:sz w:val="24"/>
          <w:szCs w:val="24"/>
        </w:rPr>
        <w:t xml:space="preserve"> ____</w:t>
      </w:r>
    </w:p>
    <w:p w14:paraId="3289AEE6" w14:textId="1D7CE9A7" w:rsidR="0066707E" w:rsidRPr="00BD7381" w:rsidRDefault="000B6183" w:rsidP="000B6183">
      <w:pPr>
        <w:tabs>
          <w:tab w:val="center" w:pos="9360"/>
        </w:tabs>
        <w:spacing w:after="0" w:line="240" w:lineRule="auto"/>
        <w:ind w:left="720"/>
        <w:jc w:val="right"/>
        <w:textAlignment w:val="baseline"/>
        <w:rPr>
          <w:rFonts w:ascii="Times New Roman" w:eastAsia="Times New Roman" w:hAnsi="Times New Roman" w:cs="Times New Roman"/>
          <w:i/>
          <w:sz w:val="20"/>
          <w:szCs w:val="24"/>
        </w:rPr>
      </w:pPr>
      <w:r w:rsidRPr="00BD7381">
        <w:rPr>
          <w:rFonts w:ascii="Times New Roman" w:eastAsia="Times New Roman" w:hAnsi="Times New Roman" w:cs="Times New Roman"/>
          <w:i/>
          <w:color w:val="000000"/>
          <w:sz w:val="20"/>
          <w:szCs w:val="24"/>
        </w:rPr>
        <w:tab/>
      </w:r>
      <w:r w:rsidR="00BD6C1A" w:rsidRPr="00BD7381">
        <w:rPr>
          <w:rFonts w:ascii="Times New Roman" w:eastAsia="Times New Roman" w:hAnsi="Times New Roman" w:cs="Times New Roman"/>
          <w:i/>
          <w:color w:val="000000"/>
          <w:sz w:val="20"/>
          <w:szCs w:val="24"/>
        </w:rPr>
        <w:t>(</w:t>
      </w:r>
      <w:r w:rsidR="001B5168" w:rsidRPr="00BD7381">
        <w:rPr>
          <w:rFonts w:ascii="Times New Roman" w:eastAsia="Times New Roman" w:hAnsi="Times New Roman" w:cs="Times New Roman"/>
          <w:i/>
          <w:color w:val="000000"/>
          <w:sz w:val="20"/>
          <w:szCs w:val="24"/>
        </w:rPr>
        <w:t>Write</w:t>
      </w:r>
      <w:r w:rsidR="00BD6C1A" w:rsidRPr="00BD7381">
        <w:rPr>
          <w:rFonts w:ascii="Times New Roman" w:eastAsia="Times New Roman" w:hAnsi="Times New Roman" w:cs="Times New Roman"/>
          <w:i/>
          <w:color w:val="000000"/>
          <w:sz w:val="20"/>
          <w:szCs w:val="24"/>
        </w:rPr>
        <w:t xml:space="preserve"> in number from scale above)</w:t>
      </w:r>
    </w:p>
    <w:p w14:paraId="57E0021A" w14:textId="77777777" w:rsidR="00C16F05" w:rsidRPr="00BD7381" w:rsidRDefault="00C16F05" w:rsidP="00B35740">
      <w:pPr>
        <w:spacing w:after="0" w:line="240" w:lineRule="auto"/>
        <w:ind w:left="720" w:right="-720" w:hanging="540"/>
        <w:textAlignment w:val="baseline"/>
        <w:rPr>
          <w:rFonts w:ascii="Times New Roman" w:eastAsia="Times New Roman" w:hAnsi="Times New Roman" w:cs="Times New Roman"/>
          <w:color w:val="000000"/>
          <w:sz w:val="24"/>
          <w:szCs w:val="24"/>
        </w:rPr>
      </w:pPr>
    </w:p>
    <w:p w14:paraId="1E7868BA" w14:textId="429C026E" w:rsidR="001B5168" w:rsidRPr="00BD7381" w:rsidRDefault="00C16F05" w:rsidP="00224EB1">
      <w:pPr>
        <w:numPr>
          <w:ilvl w:val="0"/>
          <w:numId w:val="40"/>
        </w:numPr>
        <w:spacing w:after="0" w:line="240" w:lineRule="auto"/>
        <w:ind w:left="540" w:right="-720" w:hanging="540"/>
        <w:contextualSpacing/>
        <w:textAlignment w:val="baseline"/>
        <w:rPr>
          <w:rFonts w:ascii="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1B5168" w:rsidRPr="00BD7381">
        <w:rPr>
          <w:rFonts w:ascii="Times New Roman" w:hAnsi="Times New Roman" w:cs="Times New Roman"/>
          <w:sz w:val="24"/>
          <w:szCs w:val="24"/>
        </w:rPr>
        <w:t>People treat me as bei</w:t>
      </w:r>
      <w:r w:rsidR="00341B46">
        <w:rPr>
          <w:rFonts w:ascii="Times New Roman" w:hAnsi="Times New Roman" w:cs="Times New Roman"/>
          <w:sz w:val="24"/>
          <w:szCs w:val="24"/>
        </w:rPr>
        <w:t>ng inferior because of my race,</w:t>
      </w:r>
      <w:r w:rsidR="001B5168" w:rsidRPr="00BD7381">
        <w:rPr>
          <w:rFonts w:ascii="Times New Roman" w:hAnsi="Times New Roman" w:cs="Times New Roman"/>
          <w:sz w:val="24"/>
          <w:szCs w:val="24"/>
        </w:rPr>
        <w:t xml:space="preserve"> ethnicity,</w:t>
      </w:r>
      <w:r w:rsidR="00341B46">
        <w:rPr>
          <w:rFonts w:ascii="Times New Roman" w:hAnsi="Times New Roman" w:cs="Times New Roman"/>
          <w:sz w:val="24"/>
          <w:szCs w:val="24"/>
        </w:rPr>
        <w:t xml:space="preserve"> skin color,</w:t>
      </w:r>
      <w:r w:rsidR="001B5168" w:rsidRPr="00BD7381">
        <w:rPr>
          <w:rFonts w:ascii="Times New Roman" w:hAnsi="Times New Roman" w:cs="Times New Roman"/>
          <w:sz w:val="24"/>
          <w:szCs w:val="24"/>
        </w:rPr>
        <w:t xml:space="preserve"> etc.</w:t>
      </w:r>
    </w:p>
    <w:p w14:paraId="735FA370" w14:textId="0C210431"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0B6183"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AFFD372" w14:textId="77777777" w:rsidR="00336824" w:rsidRPr="00BD7381" w:rsidRDefault="00336824" w:rsidP="00243D24">
      <w:pPr>
        <w:spacing w:after="0" w:line="240" w:lineRule="auto"/>
        <w:ind w:left="540" w:right="-720" w:hanging="540"/>
        <w:contextualSpacing/>
        <w:textAlignment w:val="baseline"/>
      </w:pPr>
    </w:p>
    <w:p w14:paraId="0BF5F50A" w14:textId="7615FF03" w:rsidR="001B5168" w:rsidRPr="00BD7381" w:rsidRDefault="001B5168" w:rsidP="00224EB1">
      <w:pPr>
        <w:numPr>
          <w:ilvl w:val="0"/>
          <w:numId w:val="40"/>
        </w:numPr>
        <w:spacing w:after="0" w:line="240" w:lineRule="auto"/>
        <w:ind w:left="540" w:right="-720" w:hanging="540"/>
        <w:contextualSpacing/>
        <w:textAlignment w:val="baseline"/>
        <w:rPr>
          <w:rFonts w:ascii="Times New Roman" w:hAnsi="Times New Roman" w:cs="Times New Roman"/>
          <w:sz w:val="24"/>
          <w:szCs w:val="24"/>
        </w:rPr>
      </w:pPr>
      <w:r w:rsidRPr="00BD7381">
        <w:rPr>
          <w:rFonts w:ascii="Times New Roman" w:hAnsi="Times New Roman" w:cs="Times New Roman"/>
          <w:sz w:val="24"/>
          <w:szCs w:val="24"/>
        </w:rPr>
        <w:t>Due to lack of documentation</w:t>
      </w:r>
      <w:r w:rsidR="00341B46">
        <w:rPr>
          <w:rFonts w:ascii="Times New Roman" w:hAnsi="Times New Roman" w:cs="Times New Roman"/>
          <w:sz w:val="24"/>
          <w:szCs w:val="24"/>
        </w:rPr>
        <w:t>,</w:t>
      </w:r>
      <w:r w:rsidRPr="00BD7381">
        <w:rPr>
          <w:rFonts w:ascii="Times New Roman" w:hAnsi="Times New Roman" w:cs="Times New Roman"/>
          <w:sz w:val="24"/>
          <w:szCs w:val="24"/>
        </w:rPr>
        <w:t xml:space="preserve"> some members of my family have felt stressed.</w:t>
      </w:r>
    </w:p>
    <w:p w14:paraId="634DBA0D" w14:textId="40583D1A"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3B3A5140" w14:textId="77777777" w:rsidR="00C16F05" w:rsidRPr="00BD7381" w:rsidRDefault="00C16F05" w:rsidP="00243D24">
      <w:pPr>
        <w:spacing w:after="0" w:line="240" w:lineRule="auto"/>
        <w:ind w:left="540" w:right="-720" w:hanging="540"/>
        <w:textAlignment w:val="baseline"/>
      </w:pPr>
    </w:p>
    <w:p w14:paraId="329274C0" w14:textId="5FCCD52E" w:rsidR="001B5168" w:rsidRPr="00BD7381" w:rsidRDefault="001B5168" w:rsidP="00224EB1">
      <w:pPr>
        <w:numPr>
          <w:ilvl w:val="0"/>
          <w:numId w:val="40"/>
        </w:numPr>
        <w:spacing w:after="0" w:line="240" w:lineRule="auto"/>
        <w:ind w:left="540" w:right="-720" w:hanging="540"/>
        <w:contextualSpacing/>
        <w:textAlignment w:val="baseline"/>
      </w:pPr>
      <w:r w:rsidRPr="00BD7381">
        <w:rPr>
          <w:rFonts w:ascii="Times New Roman" w:hAnsi="Times New Roman" w:cs="Times New Roman"/>
          <w:sz w:val="24"/>
          <w:szCs w:val="24"/>
        </w:rPr>
        <w:t xml:space="preserve">People </w:t>
      </w:r>
      <w:r w:rsidR="00341B46">
        <w:rPr>
          <w:rFonts w:ascii="Times New Roman" w:hAnsi="Times New Roman" w:cs="Times New Roman"/>
          <w:sz w:val="24"/>
          <w:szCs w:val="24"/>
        </w:rPr>
        <w:t xml:space="preserve">said </w:t>
      </w:r>
      <w:r w:rsidRPr="00BD7381">
        <w:rPr>
          <w:rFonts w:ascii="Times New Roman" w:hAnsi="Times New Roman" w:cs="Times New Roman"/>
          <w:sz w:val="24"/>
          <w:szCs w:val="24"/>
        </w:rPr>
        <w:t>negative things about my hair, the color of my skin or the way I dress because of my race</w:t>
      </w:r>
      <w:r w:rsidR="00341B46">
        <w:rPr>
          <w:rFonts w:ascii="Times New Roman" w:hAnsi="Times New Roman" w:cs="Times New Roman"/>
          <w:sz w:val="24"/>
          <w:szCs w:val="24"/>
        </w:rPr>
        <w:t xml:space="preserve">, </w:t>
      </w:r>
      <w:r w:rsidRPr="00BD7381">
        <w:rPr>
          <w:rFonts w:ascii="Times New Roman" w:hAnsi="Times New Roman" w:cs="Times New Roman"/>
          <w:sz w:val="24"/>
          <w:szCs w:val="24"/>
        </w:rPr>
        <w:t>ethnicity, etc.</w:t>
      </w:r>
    </w:p>
    <w:p w14:paraId="0EEC50D8" w14:textId="5EDBB163"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5323EDA" w14:textId="77777777" w:rsidR="00336824" w:rsidRPr="00BD7381" w:rsidRDefault="00336824" w:rsidP="00243D24">
      <w:pPr>
        <w:spacing w:after="0" w:line="240" w:lineRule="auto"/>
        <w:ind w:left="540" w:right="-720"/>
        <w:contextualSpacing/>
        <w:textAlignment w:val="baseline"/>
      </w:pPr>
    </w:p>
    <w:p w14:paraId="1F7B99F6" w14:textId="6E18B5E0" w:rsidR="00336824" w:rsidRPr="00BD7381" w:rsidRDefault="003D63CB"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color w:val="000000"/>
          <w:sz w:val="24"/>
          <w:szCs w:val="24"/>
        </w:rPr>
      </w:pPr>
      <w:r w:rsidRPr="00BD7381">
        <w:rPr>
          <w:rFonts w:ascii="Times New Roman" w:eastAsia="Times New Roman" w:hAnsi="Times New Roman" w:cs="Times New Roman"/>
          <w:color w:val="000000"/>
          <w:sz w:val="24"/>
          <w:szCs w:val="24"/>
        </w:rPr>
        <w:t>In some public places, I expect</w:t>
      </w:r>
      <w:r w:rsidR="00A90116">
        <w:rPr>
          <w:rFonts w:ascii="Times New Roman" w:eastAsia="Times New Roman" w:hAnsi="Times New Roman" w:cs="Times New Roman"/>
          <w:color w:val="000000"/>
          <w:sz w:val="24"/>
          <w:szCs w:val="24"/>
        </w:rPr>
        <w:t>ed</w:t>
      </w:r>
      <w:r w:rsidRPr="00BD7381">
        <w:rPr>
          <w:rFonts w:ascii="Times New Roman" w:eastAsia="Times New Roman" w:hAnsi="Times New Roman" w:cs="Times New Roman"/>
          <w:color w:val="000000"/>
          <w:sz w:val="24"/>
          <w:szCs w:val="24"/>
        </w:rPr>
        <w:t xml:space="preserve"> to confront discrimination.</w:t>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7A9CB577" w14:textId="77777777"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p>
    <w:p w14:paraId="2EADDE20" w14:textId="1DC8F308" w:rsidR="00336824" w:rsidRPr="00341B46" w:rsidRDefault="00A90116"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Cs/>
          <w:sz w:val="24"/>
          <w:szCs w:val="24"/>
        </w:rPr>
        <w:t>I worried</w:t>
      </w:r>
      <w:r w:rsidR="003D63CB" w:rsidRPr="00341B46">
        <w:rPr>
          <w:rFonts w:ascii="Times New Roman" w:eastAsia="Times New Roman" w:hAnsi="Times New Roman" w:cs="Times New Roman"/>
          <w:bCs/>
          <w:sz w:val="24"/>
          <w:szCs w:val="24"/>
        </w:rPr>
        <w:t xml:space="preserve"> because I do not speak, read, or write well in Spanish</w:t>
      </w:r>
      <w:r w:rsidR="00341B46">
        <w:rPr>
          <w:rFonts w:ascii="Times New Roman" w:eastAsia="Times New Roman" w:hAnsi="Times New Roman" w:cs="Times New Roman"/>
          <w:bCs/>
          <w:sz w:val="24"/>
          <w:szCs w:val="24"/>
        </w:rPr>
        <w:t>.</w:t>
      </w:r>
      <w:r w:rsidR="00243D24" w:rsidRPr="00341B46">
        <w:rPr>
          <w:rFonts w:ascii="Times New Roman" w:eastAsia="Times New Roman" w:hAnsi="Times New Roman" w:cs="Times New Roman"/>
          <w:color w:val="000000"/>
          <w:sz w:val="24"/>
          <w:szCs w:val="24"/>
        </w:rPr>
        <w:tab/>
      </w:r>
      <w:r w:rsidR="00336824" w:rsidRPr="00341B46">
        <w:rPr>
          <w:rFonts w:ascii="Times New Roman" w:eastAsia="Times New Roman" w:hAnsi="Times New Roman" w:cs="Times New Roman"/>
          <w:color w:val="000000" w:themeColor="text1"/>
          <w:sz w:val="24"/>
          <w:szCs w:val="24"/>
        </w:rPr>
        <w:t>0 – No</w:t>
      </w:r>
      <w:r w:rsidR="00336824" w:rsidRPr="00341B46">
        <w:rPr>
          <w:rFonts w:ascii="Times New Roman" w:eastAsia="Times New Roman" w:hAnsi="Times New Roman" w:cs="Times New Roman"/>
          <w:sz w:val="24"/>
          <w:szCs w:val="24"/>
        </w:rPr>
        <w:tab/>
      </w:r>
      <w:r w:rsidR="001B5168" w:rsidRPr="00341B46">
        <w:rPr>
          <w:rFonts w:ascii="Times New Roman" w:eastAsia="Times New Roman" w:hAnsi="Times New Roman" w:cs="Times New Roman"/>
          <w:color w:val="000000"/>
          <w:sz w:val="24"/>
          <w:szCs w:val="24"/>
        </w:rPr>
        <w:tab/>
        <w:t xml:space="preserve"> 1-Yes</w:t>
      </w:r>
      <w:r w:rsidR="00336824" w:rsidRPr="00341B46">
        <w:rPr>
          <w:rFonts w:ascii="Times New Roman" w:eastAsia="Times New Roman" w:hAnsi="Times New Roman" w:cs="Times New Roman"/>
          <w:color w:val="000000"/>
          <w:sz w:val="24"/>
          <w:szCs w:val="24"/>
        </w:rPr>
        <w:t xml:space="preserve"> ____</w:t>
      </w:r>
    </w:p>
    <w:p w14:paraId="0AFBE8F5" w14:textId="77777777" w:rsidR="0066707E" w:rsidRPr="00BD7381" w:rsidRDefault="0066707E" w:rsidP="00243D24">
      <w:pPr>
        <w:pStyle w:val="ListParagraph"/>
        <w:spacing w:after="0" w:line="240" w:lineRule="auto"/>
        <w:ind w:left="540" w:hanging="540"/>
        <w:textAlignment w:val="baseline"/>
        <w:rPr>
          <w:rFonts w:ascii="Times New Roman" w:eastAsia="Times New Roman" w:hAnsi="Times New Roman" w:cs="Times New Roman"/>
          <w:sz w:val="24"/>
          <w:szCs w:val="24"/>
        </w:rPr>
      </w:pPr>
    </w:p>
    <w:p w14:paraId="61E39090" w14:textId="368C704A" w:rsidR="00336824" w:rsidRPr="00BD7381" w:rsidRDefault="00336824"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Some members of my family have become too </w:t>
      </w:r>
      <w:r w:rsidR="00C16F05" w:rsidRPr="00BD7381">
        <w:rPr>
          <w:rFonts w:ascii="Times New Roman" w:eastAsia="Times New Roman" w:hAnsi="Times New Roman" w:cs="Times New Roman"/>
          <w:sz w:val="24"/>
          <w:szCs w:val="24"/>
        </w:rPr>
        <w:t>individualistic.</w:t>
      </w:r>
      <w:r w:rsidR="000D767E" w:rsidRPr="00BD7381">
        <w:rPr>
          <w:rFonts w:ascii="Times New Roman" w:eastAsia="Times New Roman" w:hAnsi="Times New Roman" w:cs="Times New Roman"/>
          <w:sz w:val="24"/>
          <w:szCs w:val="24"/>
        </w:rPr>
        <w:t xml:space="preserve"> </w:t>
      </w:r>
      <w:r w:rsidR="0066707E"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7D24C12A" w14:textId="77777777" w:rsidR="0066707E" w:rsidRPr="00BD7381" w:rsidRDefault="0066707E" w:rsidP="00B35740">
      <w:pPr>
        <w:spacing w:after="0" w:line="240" w:lineRule="auto"/>
        <w:ind w:left="720" w:right="-720"/>
        <w:contextualSpacing/>
        <w:textAlignment w:val="baseline"/>
        <w:rPr>
          <w:rFonts w:ascii="Times New Roman" w:eastAsia="Times New Roman" w:hAnsi="Times New Roman" w:cs="Times New Roman"/>
          <w:sz w:val="24"/>
          <w:szCs w:val="24"/>
        </w:rPr>
      </w:pPr>
    </w:p>
    <w:p w14:paraId="0CDD98B2" w14:textId="65F30AA5" w:rsidR="00336824" w:rsidRPr="00BD7381" w:rsidRDefault="00A90116" w:rsidP="00F877F6">
      <w:pPr>
        <w:numPr>
          <w:ilvl w:val="0"/>
          <w:numId w:val="3"/>
        </w:numPr>
        <w:tabs>
          <w:tab w:val="clear" w:pos="720"/>
          <w:tab w:val="num" w:pos="540"/>
        </w:tabs>
        <w:spacing w:after="0" w:line="240" w:lineRule="auto"/>
        <w:ind w:right="-720" w:hanging="72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worried</w:t>
      </w:r>
      <w:r w:rsidR="003D63CB" w:rsidRPr="00BD7381">
        <w:rPr>
          <w:rFonts w:ascii="Times New Roman" w:eastAsia="Times New Roman" w:hAnsi="Times New Roman" w:cs="Times New Roman"/>
          <w:color w:val="000000"/>
          <w:sz w:val="24"/>
          <w:szCs w:val="24"/>
        </w:rPr>
        <w:t xml:space="preserve"> because I do not speak, read, or write</w:t>
      </w:r>
      <w:r>
        <w:rPr>
          <w:rFonts w:ascii="Times New Roman" w:eastAsia="Times New Roman" w:hAnsi="Times New Roman" w:cs="Times New Roman"/>
          <w:color w:val="000000"/>
          <w:sz w:val="24"/>
          <w:szCs w:val="24"/>
        </w:rPr>
        <w:t xml:space="preserve"> well</w:t>
      </w:r>
      <w:r w:rsidR="003D63CB" w:rsidRPr="00BD7381">
        <w:rPr>
          <w:rFonts w:ascii="Times New Roman" w:eastAsia="Times New Roman" w:hAnsi="Times New Roman" w:cs="Times New Roman"/>
          <w:color w:val="000000"/>
          <w:sz w:val="24"/>
          <w:szCs w:val="24"/>
        </w:rPr>
        <w:t xml:space="preserve"> i</w:t>
      </w:r>
      <w:r w:rsidR="003D63CB" w:rsidRPr="00341B46">
        <w:rPr>
          <w:rFonts w:ascii="Times New Roman" w:eastAsia="Times New Roman" w:hAnsi="Times New Roman" w:cs="Times New Roman"/>
          <w:color w:val="000000"/>
          <w:sz w:val="24"/>
          <w:szCs w:val="24"/>
        </w:rPr>
        <w:t>n English.</w:t>
      </w:r>
      <w:r w:rsidR="00874D36">
        <w:rPr>
          <w:rFonts w:ascii="Times New Roman" w:eastAsia="Times New Roman" w:hAnsi="Times New Roman" w:cs="Times New Roman"/>
          <w:color w:val="000000"/>
          <w:sz w:val="24"/>
          <w:szCs w:val="24"/>
        </w:rPr>
        <w:t xml:space="preserve">       </w:t>
      </w:r>
      <w:r w:rsidR="003D63CB" w:rsidRPr="00BD7381">
        <w:rPr>
          <w:rFonts w:ascii="Times New Roman" w:eastAsia="Times New Roman" w:hAnsi="Times New Roman" w:cs="Times New Roman"/>
          <w:color w:val="000000"/>
          <w:sz w:val="24"/>
          <w:szCs w:val="24"/>
        </w:rPr>
        <w:t xml:space="preserve">  </w:t>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06135103" w14:textId="77777777" w:rsidR="0066707E" w:rsidRPr="00BD7381" w:rsidRDefault="0066707E" w:rsidP="00243D24">
      <w:pPr>
        <w:spacing w:after="0" w:line="240" w:lineRule="auto"/>
        <w:ind w:left="540" w:right="-720"/>
        <w:contextualSpacing/>
        <w:textAlignment w:val="baseline"/>
        <w:rPr>
          <w:rFonts w:ascii="Times New Roman" w:eastAsia="Times New Roman" w:hAnsi="Times New Roman" w:cs="Times New Roman"/>
          <w:sz w:val="24"/>
          <w:szCs w:val="24"/>
        </w:rPr>
      </w:pPr>
    </w:p>
    <w:p w14:paraId="58BD32E9" w14:textId="4A4A68D6" w:rsidR="00336824" w:rsidRPr="00BD7381" w:rsidRDefault="00C16F05" w:rsidP="00B71425">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have felt unaccepted by</w:t>
      </w:r>
      <w:r w:rsidR="00336824" w:rsidRPr="00BD7381">
        <w:rPr>
          <w:rFonts w:ascii="Times New Roman" w:eastAsia="Times New Roman" w:hAnsi="Times New Roman" w:cs="Times New Roman"/>
          <w:sz w:val="24"/>
          <w:szCs w:val="24"/>
        </w:rPr>
        <w:t xml:space="preserve"> others </w:t>
      </w:r>
      <w:r w:rsidRPr="00BD7381">
        <w:rPr>
          <w:rFonts w:ascii="Times New Roman" w:eastAsia="Times New Roman" w:hAnsi="Times New Roman" w:cs="Times New Roman"/>
          <w:sz w:val="24"/>
          <w:szCs w:val="24"/>
        </w:rPr>
        <w:t>due to my Latino culture.</w:t>
      </w:r>
      <w:r w:rsidR="000D767E" w:rsidRPr="00BD7381">
        <w:rPr>
          <w:rFonts w:ascii="Times New Roman" w:eastAsia="Times New Roman" w:hAnsi="Times New Roman" w:cs="Times New Roman"/>
          <w:sz w:val="24"/>
          <w:szCs w:val="24"/>
        </w:rPr>
        <w:t xml:space="preserve"> </w:t>
      </w:r>
      <w:r w:rsidR="0066707E"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2E17912B" w14:textId="77777777" w:rsidR="0066707E" w:rsidRPr="00BD7381" w:rsidRDefault="0066707E" w:rsidP="00243D24">
      <w:pPr>
        <w:spacing w:after="0" w:line="240" w:lineRule="auto"/>
        <w:ind w:left="540" w:right="-720"/>
        <w:contextualSpacing/>
        <w:textAlignment w:val="baseline"/>
        <w:rPr>
          <w:rFonts w:ascii="Times New Roman" w:hAnsi="Times New Roman" w:cs="Times New Roman"/>
          <w:b/>
          <w:sz w:val="24"/>
          <w:szCs w:val="24"/>
        </w:rPr>
      </w:pPr>
    </w:p>
    <w:p w14:paraId="013A78D3" w14:textId="058BB298" w:rsidR="00336824" w:rsidRPr="00BD7381" w:rsidRDefault="00336824" w:rsidP="00243D2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rPr>
      </w:pPr>
      <w:r w:rsidRPr="00BD7381">
        <w:rPr>
          <w:rFonts w:ascii="Times New Roman" w:eastAsia="Times New Roman" w:hAnsi="Times New Roman" w:cs="Times New Roman"/>
          <w:sz w:val="24"/>
          <w:szCs w:val="24"/>
        </w:rPr>
        <w:t xml:space="preserve">Due to problems in understanding English, I have </w:t>
      </w:r>
      <w:r w:rsidR="00A90116">
        <w:rPr>
          <w:rFonts w:ascii="Times New Roman" w:eastAsia="Times New Roman" w:hAnsi="Times New Roman" w:cs="Times New Roman"/>
          <w:sz w:val="24"/>
          <w:szCs w:val="24"/>
        </w:rPr>
        <w:t xml:space="preserve">had </w:t>
      </w:r>
      <w:r w:rsidR="00C16F05" w:rsidRPr="00BD7381">
        <w:rPr>
          <w:rFonts w:ascii="Times New Roman" w:eastAsia="Times New Roman" w:hAnsi="Times New Roman" w:cs="Times New Roman"/>
          <w:sz w:val="24"/>
          <w:szCs w:val="24"/>
        </w:rPr>
        <w:t>difficulties i</w:t>
      </w:r>
      <w:r w:rsidR="00C16F05" w:rsidRPr="00341B46">
        <w:rPr>
          <w:rFonts w:ascii="Times New Roman" w:eastAsia="Times New Roman" w:hAnsi="Times New Roman" w:cs="Times New Roman"/>
          <w:sz w:val="24"/>
          <w:szCs w:val="24"/>
        </w:rPr>
        <w:t xml:space="preserve">n </w:t>
      </w:r>
      <w:r w:rsidR="00C16F05" w:rsidRPr="00341B46">
        <w:rPr>
          <w:rFonts w:ascii="Times New Roman" w:eastAsia="Times New Roman" w:hAnsi="Times New Roman" w:cs="Times New Roman"/>
          <w:i/>
          <w:iCs/>
          <w:sz w:val="24"/>
          <w:szCs w:val="24"/>
        </w:rPr>
        <w:t xml:space="preserve">my </w:t>
      </w:r>
      <w:r w:rsidR="000973E8" w:rsidRPr="00341B46">
        <w:rPr>
          <w:rFonts w:ascii="Times New Roman" w:eastAsia="Times New Roman" w:hAnsi="Times New Roman" w:cs="Times New Roman"/>
          <w:i/>
          <w:iCs/>
          <w:sz w:val="24"/>
          <w:szCs w:val="24"/>
        </w:rPr>
        <w:t>youth</w:t>
      </w:r>
      <w:r w:rsidR="00C16F05" w:rsidRPr="00341B46">
        <w:rPr>
          <w:rFonts w:ascii="Times New Roman" w:eastAsia="Times New Roman" w:hAnsi="Times New Roman" w:cs="Times New Roman"/>
          <w:i/>
          <w:iCs/>
          <w:sz w:val="24"/>
          <w:szCs w:val="24"/>
        </w:rPr>
        <w:t>’s</w:t>
      </w:r>
      <w:r w:rsidR="00C16F05" w:rsidRPr="00341B46">
        <w:rPr>
          <w:rFonts w:ascii="Times New Roman" w:eastAsia="Times New Roman" w:hAnsi="Times New Roman" w:cs="Times New Roman"/>
          <w:sz w:val="24"/>
          <w:szCs w:val="24"/>
        </w:rPr>
        <w:t xml:space="preserve"> sc</w:t>
      </w:r>
      <w:r w:rsidR="00C16F05" w:rsidRPr="00BD7381">
        <w:rPr>
          <w:rFonts w:ascii="Times New Roman" w:eastAsia="Times New Roman" w:hAnsi="Times New Roman" w:cs="Times New Roman"/>
          <w:sz w:val="24"/>
          <w:szCs w:val="24"/>
        </w:rPr>
        <w:t>hool</w:t>
      </w:r>
    </w:p>
    <w:p w14:paraId="5928F77C" w14:textId="7FF4B386" w:rsidR="0066707E" w:rsidRPr="00BD7381" w:rsidRDefault="0066707E" w:rsidP="00B35740">
      <w:pPr>
        <w:pStyle w:val="ListParagraph"/>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189A649" w14:textId="77777777" w:rsidR="00336824" w:rsidRPr="00BD7381" w:rsidRDefault="00336824" w:rsidP="00336824">
      <w:pPr>
        <w:spacing w:after="0" w:line="240" w:lineRule="auto"/>
        <w:ind w:left="900" w:right="-720"/>
        <w:contextualSpacing/>
        <w:textAlignment w:val="baseline"/>
        <w:rPr>
          <w:rFonts w:ascii="Times New Roman" w:hAnsi="Times New Roman" w:cs="Times New Roman"/>
          <w:b/>
          <w:sz w:val="24"/>
          <w:szCs w:val="24"/>
        </w:rPr>
      </w:pPr>
    </w:p>
    <w:p w14:paraId="5C1A4ACF" w14:textId="45FC1079" w:rsidR="00C16F05" w:rsidRPr="00D329DC" w:rsidRDefault="00802D3E" w:rsidP="00336824">
      <w:pPr>
        <w:spacing w:after="0" w:line="240" w:lineRule="auto"/>
        <w:ind w:right="-720"/>
        <w:contextualSpacing/>
        <w:textAlignment w:val="baseline"/>
        <w:rPr>
          <w:rFonts w:ascii="Times New Roman Bold" w:hAnsi="Times New Roman Bold" w:cs="Times New Roman"/>
          <w:b/>
          <w:smallCaps/>
          <w:sz w:val="28"/>
          <w:szCs w:val="28"/>
          <w:u w:val="single"/>
        </w:rPr>
      </w:pPr>
      <w:r w:rsidRPr="00D329DC">
        <w:rPr>
          <w:rFonts w:ascii="Times New Roman Bold" w:eastAsia="Times New Roman" w:hAnsi="Times New Roman Bold" w:cs="Times New Roman"/>
          <w:b/>
          <w:smallCaps/>
          <w:sz w:val="28"/>
          <w:szCs w:val="28"/>
          <w:u w:val="single"/>
        </w:rPr>
        <w:t>G</w:t>
      </w:r>
      <w:r w:rsidR="00D329DC">
        <w:rPr>
          <w:rFonts w:ascii="Times New Roman Bold" w:eastAsia="Times New Roman" w:hAnsi="Times New Roman Bold" w:cs="Times New Roman"/>
          <w:b/>
          <w:smallCaps/>
          <w:sz w:val="28"/>
          <w:szCs w:val="28"/>
          <w:u w:val="single"/>
        </w:rPr>
        <w:t>eneral health</w:t>
      </w:r>
    </w:p>
    <w:p w14:paraId="77B4CB86" w14:textId="2EDCB084" w:rsidR="00C16F05" w:rsidRPr="00BD7381" w:rsidRDefault="003D63CB" w:rsidP="003D6C02">
      <w:pPr>
        <w:pStyle w:val="ListParagraph"/>
        <w:numPr>
          <w:ilvl w:val="0"/>
          <w:numId w:val="3"/>
        </w:numPr>
        <w:tabs>
          <w:tab w:val="clear" w:pos="720"/>
        </w:tabs>
        <w:ind w:left="540" w:hanging="540"/>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In the past month, have you had any serious health conditions, whether chronic or acute, or an injury (e.g. asthma, diabetes, high blood pressure, back problems, depression, etc.) that interfere </w:t>
      </w:r>
      <w:r w:rsidRPr="00BD7381">
        <w:rPr>
          <w:rFonts w:ascii="Times New Roman" w:eastAsia="Times New Roman" w:hAnsi="Times New Roman" w:cs="Times New Roman"/>
          <w:sz w:val="24"/>
          <w:szCs w:val="24"/>
        </w:rPr>
        <w:lastRenderedPageBreak/>
        <w:t xml:space="preserve">with your ability </w:t>
      </w:r>
      <w:r w:rsidR="00341B46">
        <w:rPr>
          <w:rFonts w:ascii="Times New Roman" w:eastAsia="Times New Roman" w:hAnsi="Times New Roman" w:cs="Times New Roman"/>
          <w:sz w:val="24"/>
          <w:szCs w:val="24"/>
        </w:rPr>
        <w:t>to get</w:t>
      </w:r>
      <w:r w:rsidRPr="00BD7381">
        <w:rPr>
          <w:rFonts w:ascii="Times New Roman" w:eastAsia="Times New Roman" w:hAnsi="Times New Roman" w:cs="Times New Roman"/>
          <w:sz w:val="24"/>
          <w:szCs w:val="24"/>
        </w:rPr>
        <w:t xml:space="preserve"> involved in your </w:t>
      </w:r>
      <w:r w:rsidR="00F06766">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activities (e.g., school or out-of-school activities, helping your </w:t>
      </w:r>
      <w:r w:rsidR="00F06766">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with </w:t>
      </w:r>
      <w:r w:rsidR="00341B46">
        <w:rPr>
          <w:rFonts w:ascii="Times New Roman" w:eastAsia="Times New Roman" w:hAnsi="Times New Roman" w:cs="Times New Roman"/>
          <w:sz w:val="24"/>
          <w:szCs w:val="24"/>
        </w:rPr>
        <w:t>homework</w:t>
      </w:r>
      <w:r w:rsidRPr="00BD7381">
        <w:rPr>
          <w:rFonts w:ascii="Times New Roman" w:eastAsia="Times New Roman" w:hAnsi="Times New Roman" w:cs="Times New Roman"/>
          <w:sz w:val="24"/>
          <w:szCs w:val="24"/>
        </w:rPr>
        <w:t>, etc.)?</w:t>
      </w:r>
      <w:r w:rsidR="00C16F05" w:rsidRPr="00BD7381">
        <w:rPr>
          <w:rFonts w:ascii="Times New Roman" w:eastAsia="Times New Roman" w:hAnsi="Times New Roman" w:cs="Times New Roman"/>
          <w:sz w:val="24"/>
          <w:szCs w:val="24"/>
        </w:rPr>
        <w:t> </w:t>
      </w:r>
    </w:p>
    <w:p w14:paraId="6DF0DC32" w14:textId="1F4AAE0A" w:rsidR="00C16F05" w:rsidRPr="00BD7381" w:rsidRDefault="00224EB1" w:rsidP="009A740A">
      <w:pPr>
        <w:ind w:left="900" w:firstLine="720"/>
        <w:rPr>
          <w:rFonts w:ascii="Times New Roman" w:hAnsi="Times New Roman" w:cs="Times New Roman"/>
          <w:sz w:val="24"/>
          <w:szCs w:val="24"/>
        </w:rPr>
      </w:pPr>
      <w:r>
        <w:rPr>
          <w:rFonts w:ascii="Times New Roman" w:eastAsia="Times New Roman" w:hAnsi="Times New Roman" w:cs="Times New Roman"/>
          <w:sz w:val="24"/>
          <w:szCs w:val="24"/>
        </w:rPr>
        <w:t>0 - No</w:t>
      </w:r>
      <w:r w:rsidR="00C16F05" w:rsidRPr="00BD7381">
        <w:rPr>
          <w:rFonts w:ascii="Times New Roman" w:eastAsia="Times New Roman" w:hAnsi="Times New Roman" w:cs="Times New Roman"/>
          <w:sz w:val="24"/>
          <w:szCs w:val="24"/>
        </w:rPr>
        <w:t> </w:t>
      </w:r>
    </w:p>
    <w:p w14:paraId="44846D00" w14:textId="2DC8CCB8" w:rsidR="00C16F05" w:rsidRPr="00BD7381" w:rsidRDefault="00C16F05" w:rsidP="00341B46">
      <w:pPr>
        <w:ind w:left="900" w:firstLine="720"/>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1 </w:t>
      </w:r>
      <w:r w:rsidR="003D63CB" w:rsidRPr="00BD7381">
        <w:rPr>
          <w:rFonts w:ascii="Times New Roman" w:eastAsia="Times New Roman" w:hAnsi="Times New Roman" w:cs="Times New Roman"/>
          <w:sz w:val="24"/>
          <w:szCs w:val="24"/>
        </w:rPr>
        <w:t>–</w:t>
      </w:r>
      <w:r w:rsidRPr="00BD7381">
        <w:rPr>
          <w:rFonts w:ascii="Times New Roman" w:eastAsia="Times New Roman" w:hAnsi="Times New Roman" w:cs="Times New Roman"/>
          <w:sz w:val="24"/>
          <w:szCs w:val="24"/>
        </w:rPr>
        <w:t xml:space="preserve"> </w:t>
      </w:r>
      <w:r w:rsidR="003D63CB" w:rsidRPr="00BD7381">
        <w:rPr>
          <w:rFonts w:ascii="Times New Roman" w:eastAsia="Times New Roman" w:hAnsi="Times New Roman" w:cs="Times New Roman"/>
          <w:sz w:val="24"/>
          <w:szCs w:val="24"/>
        </w:rPr>
        <w:t>Yes, please describe your condition</w:t>
      </w:r>
      <w:r w:rsidR="00341B46">
        <w:rPr>
          <w:rFonts w:ascii="Times New Roman" w:eastAsia="Times New Roman" w:hAnsi="Times New Roman" w:cs="Times New Roman"/>
          <w:sz w:val="24"/>
          <w:szCs w:val="24"/>
        </w:rPr>
        <w:t>(s)</w:t>
      </w:r>
      <w:r w:rsidR="003D63CB" w:rsidRPr="00BD7381">
        <w:rPr>
          <w:rFonts w:ascii="Times New Roman" w:eastAsia="Times New Roman" w:hAnsi="Times New Roman" w:cs="Times New Roman"/>
          <w:sz w:val="24"/>
          <w:szCs w:val="24"/>
        </w:rPr>
        <w:t xml:space="preserve"> below:</w:t>
      </w:r>
      <w:r w:rsidRPr="00BD7381">
        <w:rPr>
          <w:rFonts w:ascii="Times New Roman" w:eastAsia="Times New Roman" w:hAnsi="Times New Roman" w:cs="Times New Roman"/>
          <w:sz w:val="24"/>
          <w:szCs w:val="24"/>
        </w:rPr>
        <w:t>  </w:t>
      </w:r>
    </w:p>
    <w:p w14:paraId="2756692D" w14:textId="3F413708" w:rsidR="00C16F05" w:rsidRPr="00BD7381" w:rsidRDefault="00C16F05" w:rsidP="009A740A">
      <w:pPr>
        <w:ind w:left="1620"/>
      </w:pPr>
      <w:r w:rsidRPr="00BD7381">
        <w:rPr>
          <w:rFonts w:ascii="Times New Roman" w:eastAsia="Times New Roman" w:hAnsi="Times New Roman" w:cs="Times New Roman"/>
          <w:sz w:val="24"/>
          <w:szCs w:val="24"/>
        </w:rPr>
        <w:t>a. _____________________ b. ____________________ c. _____________________  </w:t>
      </w:r>
    </w:p>
    <w:p w14:paraId="5E9FE2A3" w14:textId="0BE3BB04" w:rsidR="000735E9" w:rsidRPr="00BD7381" w:rsidRDefault="00F877F6" w:rsidP="000735E9">
      <w:pPr>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r w:rsidR="009A740A" w:rsidRPr="00BD7381">
        <w:rPr>
          <w:rFonts w:ascii="Times New Roman" w:eastAsia="Times New Roman" w:hAnsi="Times New Roman" w:cs="Times New Roman"/>
          <w:sz w:val="24"/>
          <w:szCs w:val="24"/>
        </w:rPr>
        <w:t xml:space="preserve">. </w:t>
      </w:r>
      <w:r w:rsidR="000735E9" w:rsidRPr="00BD7381">
        <w:rPr>
          <w:rFonts w:ascii="Times New Roman" w:hAnsi="Times New Roman" w:cs="Times New Roman"/>
          <w:sz w:val="24"/>
          <w:szCs w:val="24"/>
        </w:rPr>
        <w:t>Have you or your family sought counseling from a social worker, religious leader, counselor, psychologist or psychiatrist, or a school counselor for any reason?</w:t>
      </w:r>
    </w:p>
    <w:p w14:paraId="1D700AA1" w14:textId="5DB3F82D" w:rsidR="00C16F05" w:rsidRPr="00BD7381" w:rsidRDefault="00455F38" w:rsidP="00E2594D">
      <w:pPr>
        <w:tabs>
          <w:tab w:val="center" w:pos="5940"/>
          <w:tab w:val="center" w:pos="7200"/>
          <w:tab w:val="center" w:pos="8460"/>
          <w:tab w:val="center" w:pos="9720"/>
        </w:tabs>
        <w:spacing w:after="0" w:line="240" w:lineRule="auto"/>
        <w:ind w:left="540" w:firstLine="720"/>
      </w:pPr>
      <w:r>
        <w:rPr>
          <w:rFonts w:ascii="Times New Roman" w:eastAsia="Times New Roman" w:hAnsi="Times New Roman" w:cs="Times New Roman"/>
          <w:sz w:val="24"/>
          <w:szCs w:val="24"/>
        </w:rPr>
        <w:tab/>
      </w:r>
      <w:r w:rsidR="000735E9" w:rsidRPr="00BD7381">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009A740A" w:rsidRPr="00BD7381">
        <w:rPr>
          <w:rFonts w:ascii="Times New Roman" w:eastAsia="Times New Roman" w:hAnsi="Times New Roman" w:cs="Times New Roman"/>
          <w:sz w:val="24"/>
          <w:szCs w:val="24"/>
        </w:rPr>
        <w:t xml:space="preserve"> </w:t>
      </w:r>
      <w:proofErr w:type="gramStart"/>
      <w:r w:rsidR="00216BBD" w:rsidRPr="00BD73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Participating</w:t>
      </w:r>
      <w:proofErr w:type="gramEnd"/>
      <w:r w:rsidR="000735E9"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A71DA">
        <w:rPr>
          <w:rFonts w:ascii="Times New Roman" w:eastAsia="Times New Roman" w:hAnsi="Times New Roman" w:cs="Times New Roman"/>
          <w:sz w:val="24"/>
          <w:szCs w:val="24"/>
        </w:rPr>
        <w:t>Other</w:t>
      </w:r>
      <w:r w:rsidR="00216BBD" w:rsidRPr="00BD73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16BBD" w:rsidRPr="00BD7381">
        <w:rPr>
          <w:rFonts w:ascii="Times New Roman" w:eastAsia="Times New Roman" w:hAnsi="Times New Roman" w:cs="Times New Roman"/>
          <w:sz w:val="24"/>
          <w:szCs w:val="24"/>
        </w:rPr>
        <w:t>N</w:t>
      </w:r>
      <w:r w:rsidR="009A740A" w:rsidRPr="00BD7381">
        <w:rPr>
          <w:rFonts w:ascii="Times New Roman" w:eastAsia="Times New Roman" w:hAnsi="Times New Roman" w:cs="Times New Roman"/>
          <w:sz w:val="24"/>
          <w:szCs w:val="24"/>
        </w:rPr>
        <w:t>/</w:t>
      </w:r>
      <w:r w:rsidR="00216BBD" w:rsidRPr="00BD7381">
        <w:rPr>
          <w:rFonts w:ascii="Times New Roman" w:eastAsia="Times New Roman" w:hAnsi="Times New Roman" w:cs="Times New Roman"/>
          <w:sz w:val="24"/>
          <w:szCs w:val="24"/>
        </w:rPr>
        <w:t>A</w:t>
      </w:r>
    </w:p>
    <w:p w14:paraId="6E54731D" w14:textId="5C44C71D" w:rsidR="00C16F05" w:rsidRPr="00455F38" w:rsidRDefault="00455F38" w:rsidP="00E2594D">
      <w:pPr>
        <w:spacing w:after="0" w:line="240" w:lineRule="auto"/>
        <w:ind w:left="540"/>
        <w:rPr>
          <w:rFonts w:ascii="Times New Roman" w:hAnsi="Times New Roman" w:cs="Times New Roman"/>
          <w:sz w:val="24"/>
          <w:szCs w:val="24"/>
        </w:rPr>
      </w:pPr>
      <w:r>
        <w:tab/>
      </w:r>
      <w:r>
        <w:tab/>
      </w:r>
      <w:r>
        <w:tab/>
      </w:r>
      <w:r>
        <w:tab/>
      </w:r>
      <w:r>
        <w:tab/>
      </w:r>
      <w:r>
        <w:tab/>
      </w:r>
      <w:r>
        <w:tab/>
      </w:r>
      <w:r>
        <w:tab/>
      </w:r>
      <w:r>
        <w:tab/>
      </w:r>
      <w:r w:rsidRPr="00455F38">
        <w:rPr>
          <w:rFonts w:ascii="Times New Roman" w:hAnsi="Times New Roman" w:cs="Times New Roman"/>
          <w:sz w:val="24"/>
          <w:szCs w:val="24"/>
        </w:rPr>
        <w:t>Youth</w:t>
      </w:r>
      <w:r w:rsidRPr="00455F38">
        <w:rPr>
          <w:rFonts w:ascii="Times New Roman" w:hAnsi="Times New Roman" w:cs="Times New Roman"/>
          <w:sz w:val="24"/>
          <w:szCs w:val="24"/>
        </w:rPr>
        <w:tab/>
      </w:r>
      <w:proofErr w:type="gramStart"/>
      <w:r w:rsidRPr="00455F38">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455F38">
        <w:rPr>
          <w:rFonts w:ascii="Times New Roman" w:hAnsi="Times New Roman" w:cs="Times New Roman"/>
          <w:sz w:val="24"/>
          <w:szCs w:val="24"/>
        </w:rPr>
        <w:t>Youth</w:t>
      </w:r>
      <w:proofErr w:type="spellEnd"/>
      <w:proofErr w:type="gramEnd"/>
    </w:p>
    <w:p w14:paraId="38D11B51" w14:textId="14EC1D0B" w:rsidR="00C16F05"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a. Probl</w:t>
      </w:r>
      <w:r w:rsidR="000735E9" w:rsidRPr="00BD7381">
        <w:rPr>
          <w:rFonts w:ascii="Times New Roman" w:eastAsia="Times New Roman" w:hAnsi="Times New Roman" w:cs="Times New Roman"/>
          <w:sz w:val="24"/>
          <w:szCs w:val="24"/>
        </w:rPr>
        <w:t>ems of raising your</w:t>
      </w:r>
      <w:r w:rsidR="00B431F5">
        <w:rPr>
          <w:rFonts w:ascii="Times New Roman" w:eastAsia="Times New Roman" w:hAnsi="Times New Roman" w:cs="Times New Roman"/>
          <w:sz w:val="24"/>
          <w:szCs w:val="24"/>
        </w:rPr>
        <w:t xml:space="preserve"> children</w:t>
      </w:r>
      <w:r w:rsidR="00216BBD" w:rsidRPr="00BD7381">
        <w:rPr>
          <w:rFonts w:ascii="Times New Roman" w:eastAsia="Times New Roman" w:hAnsi="Times New Roman" w:cs="Times New Roman"/>
          <w:sz w:val="24"/>
          <w:szCs w:val="24"/>
        </w:rPr>
        <w:tab/>
      </w:r>
      <w:r w:rsidR="009A740A" w:rsidRPr="00BD7381">
        <w:rPr>
          <w:rFonts w:ascii="Times New Roman" w:eastAsia="Times New Roman" w:hAnsi="Times New Roman" w:cs="Times New Roman"/>
          <w:sz w:val="24"/>
          <w:szCs w:val="24"/>
        </w:rPr>
        <w:t>______</w:t>
      </w:r>
      <w:r w:rsidR="009A740A" w:rsidRPr="00BD7381">
        <w:rPr>
          <w:rFonts w:ascii="Times New Roman" w:eastAsia="Times New Roman" w:hAnsi="Times New Roman" w:cs="Times New Roman"/>
          <w:sz w:val="24"/>
          <w:szCs w:val="24"/>
        </w:rPr>
        <w:tab/>
        <w:t>_______</w:t>
      </w:r>
      <w:r w:rsidR="009A740A" w:rsidRPr="00BD7381">
        <w:rPr>
          <w:rFonts w:ascii="Times New Roman" w:eastAsia="Times New Roman" w:hAnsi="Times New Roman" w:cs="Times New Roman"/>
          <w:sz w:val="24"/>
          <w:szCs w:val="24"/>
        </w:rPr>
        <w:tab/>
        <w:t xml:space="preserve">______ </w:t>
      </w:r>
      <w:r w:rsidR="009A740A" w:rsidRPr="00BD7381">
        <w:rPr>
          <w:rFonts w:ascii="Times New Roman" w:eastAsia="Times New Roman" w:hAnsi="Times New Roman" w:cs="Times New Roman"/>
          <w:sz w:val="24"/>
          <w:szCs w:val="24"/>
        </w:rPr>
        <w:tab/>
        <w:t>____</w:t>
      </w:r>
      <w:r w:rsidR="00216BBD" w:rsidRPr="00BD7381">
        <w:rPr>
          <w:rFonts w:ascii="Times New Roman" w:eastAsia="Times New Roman" w:hAnsi="Times New Roman" w:cs="Times New Roman"/>
          <w:sz w:val="24"/>
          <w:szCs w:val="24"/>
        </w:rPr>
        <w:t>_</w:t>
      </w:r>
      <w:r w:rsidR="009A740A" w:rsidRPr="00BD7381">
        <w:rPr>
          <w:rFonts w:ascii="Times New Roman" w:eastAsia="Times New Roman" w:hAnsi="Times New Roman" w:cs="Times New Roman"/>
          <w:sz w:val="24"/>
          <w:szCs w:val="24"/>
        </w:rPr>
        <w:t>_</w:t>
      </w:r>
    </w:p>
    <w:p w14:paraId="50019302" w14:textId="48807800" w:rsidR="00A45556" w:rsidRPr="00BD7381" w:rsidRDefault="008F1EBE"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b. </w:t>
      </w:r>
      <w:r w:rsidR="000735E9" w:rsidRPr="00BD7381">
        <w:rPr>
          <w:rFonts w:ascii="Times New Roman" w:eastAsia="Times New Roman" w:hAnsi="Times New Roman" w:cs="Times New Roman"/>
          <w:sz w:val="24"/>
          <w:szCs w:val="24"/>
        </w:rPr>
        <w:t>Problems in your</w:t>
      </w:r>
      <w:r w:rsidR="00B431F5">
        <w:rPr>
          <w:rFonts w:ascii="Times New Roman" w:eastAsia="Times New Roman" w:hAnsi="Times New Roman" w:cs="Times New Roman"/>
          <w:sz w:val="24"/>
          <w:szCs w:val="24"/>
        </w:rPr>
        <w:t xml:space="preserve"> youth’s</w:t>
      </w:r>
      <w:r w:rsidR="000735E9" w:rsidRPr="00BD7381">
        <w:rPr>
          <w:rFonts w:ascii="Times New Roman" w:eastAsia="Times New Roman" w:hAnsi="Times New Roman" w:cs="Times New Roman"/>
          <w:sz w:val="24"/>
          <w:szCs w:val="24"/>
        </w:rPr>
        <w:t xml:space="preserve"> school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09063439" w14:textId="4D16B3A0" w:rsidR="00A45556"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 xml:space="preserve">c. </w:t>
      </w:r>
      <w:r w:rsidR="000735E9" w:rsidRPr="00BD7381">
        <w:rPr>
          <w:rFonts w:ascii="Times New Roman" w:eastAsia="Times New Roman" w:hAnsi="Times New Roman" w:cs="Times New Roman"/>
          <w:sz w:val="24"/>
          <w:szCs w:val="24"/>
        </w:rPr>
        <w:t xml:space="preserve">Your </w:t>
      </w:r>
      <w:r w:rsidR="00B431F5">
        <w:rPr>
          <w:rFonts w:ascii="Times New Roman" w:eastAsia="Times New Roman" w:hAnsi="Times New Roman" w:cs="Times New Roman"/>
          <w:sz w:val="24"/>
          <w:szCs w:val="24"/>
        </w:rPr>
        <w:t xml:space="preserve">youth’s </w:t>
      </w:r>
      <w:r w:rsidR="000735E9" w:rsidRPr="00BD7381">
        <w:rPr>
          <w:rFonts w:ascii="Times New Roman" w:eastAsia="Times New Roman" w:hAnsi="Times New Roman" w:cs="Times New Roman"/>
          <w:sz w:val="24"/>
          <w:szCs w:val="24"/>
        </w:rPr>
        <w:t>behavior</w:t>
      </w:r>
      <w:r w:rsidR="00216BBD" w:rsidRPr="00BD7381">
        <w:rPr>
          <w:rFonts w:ascii="Times New Roman" w:eastAsia="Times New Roman" w:hAnsi="Times New Roman" w:cs="Times New Roman"/>
          <w:sz w:val="24"/>
          <w:szCs w:val="24"/>
        </w:rPr>
        <w:tab/>
      </w:r>
      <w:r w:rsidR="00A45556" w:rsidRPr="00BD7381">
        <w:rPr>
          <w:rFonts w:ascii="Times New Roman" w:eastAsia="Times New Roman" w:hAnsi="Times New Roman" w:cs="Times New Roman"/>
          <w:sz w:val="24"/>
          <w:szCs w:val="24"/>
        </w:rPr>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5C5D79A4" w14:textId="4AC3FD94" w:rsidR="00A45556" w:rsidRPr="00BD7381" w:rsidRDefault="000735E9"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d. Depression / Stress</w:t>
      </w:r>
      <w:r w:rsidR="00C16F05" w:rsidRPr="00BD7381">
        <w:rPr>
          <w:rFonts w:ascii="Times New Roman" w:eastAsia="Times New Roman" w:hAnsi="Times New Roman" w:cs="Times New Roman"/>
          <w:sz w:val="24"/>
          <w:szCs w:val="24"/>
        </w:rPr>
        <w:t> </w:t>
      </w:r>
      <w:r w:rsidR="00C16F05" w:rsidRPr="00BD7381">
        <w:tab/>
      </w:r>
      <w:r w:rsidR="00A45556" w:rsidRPr="00BD7381">
        <w:rPr>
          <w:rFonts w:ascii="Times New Roman" w:eastAsia="Times New Roman" w:hAnsi="Times New Roman" w:cs="Times New Roman"/>
          <w:sz w:val="24"/>
          <w:szCs w:val="24"/>
        </w:rPr>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2A65DB25" w14:textId="50A991F7" w:rsidR="00A45556"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e.</w:t>
      </w:r>
      <w:r w:rsidR="000735E9" w:rsidRPr="00BD7381">
        <w:rPr>
          <w:rFonts w:ascii="Times New Roman" w:eastAsia="Times New Roman" w:hAnsi="Times New Roman" w:cs="Times New Roman"/>
          <w:sz w:val="24"/>
          <w:szCs w:val="24"/>
        </w:rPr>
        <w:t> Drugs</w:t>
      </w:r>
      <w:r w:rsidRPr="00BD7381">
        <w:rPr>
          <w:rFonts w:ascii="Times New Roman" w:eastAsia="Times New Roman" w:hAnsi="Times New Roman" w:cs="Times New Roman"/>
          <w:sz w:val="24"/>
          <w:szCs w:val="24"/>
        </w:rPr>
        <w:t xml:space="preserve"> /</w:t>
      </w:r>
      <w:r w:rsidR="008F1EBE" w:rsidRPr="00BD7381">
        <w:rPr>
          <w:rFonts w:ascii="Times New Roman" w:eastAsia="Times New Roman" w:hAnsi="Times New Roman" w:cs="Times New Roman"/>
          <w:sz w:val="24"/>
          <w:szCs w:val="24"/>
        </w:rPr>
        <w:t xml:space="preserve"> Alcohol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0BDCB1CF" w14:textId="28F3397A" w:rsidR="00A45556" w:rsidRPr="00BD7381" w:rsidRDefault="00224EB1" w:rsidP="00E2594D">
      <w:pPr>
        <w:tabs>
          <w:tab w:val="center" w:pos="5940"/>
          <w:tab w:val="center" w:pos="7200"/>
          <w:tab w:val="center" w:pos="8460"/>
          <w:tab w:val="center" w:pos="9720"/>
        </w:tabs>
        <w:ind w:left="540"/>
      </w:pPr>
      <w:r>
        <w:rPr>
          <w:rFonts w:ascii="Times New Roman" w:eastAsia="Times New Roman" w:hAnsi="Times New Roman" w:cs="Times New Roman"/>
          <w:sz w:val="24"/>
          <w:szCs w:val="24"/>
        </w:rPr>
        <w:t>f</w:t>
      </w:r>
      <w:r w:rsidR="000735E9" w:rsidRPr="00BD7381">
        <w:rPr>
          <w:rFonts w:ascii="Times New Roman" w:eastAsia="Times New Roman" w:hAnsi="Times New Roman" w:cs="Times New Roman"/>
          <w:sz w:val="24"/>
          <w:szCs w:val="24"/>
        </w:rPr>
        <w:t xml:space="preserve">. </w:t>
      </w:r>
      <w:r w:rsidR="000735E9" w:rsidRPr="00455F38">
        <w:rPr>
          <w:rFonts w:ascii="Times New Roman" w:eastAsia="Times New Roman" w:hAnsi="Times New Roman" w:cs="Times New Roman"/>
          <w:sz w:val="24"/>
          <w:szCs w:val="24"/>
        </w:rPr>
        <w:t>Other</w:t>
      </w:r>
      <w:r w:rsidR="00216BBD" w:rsidRPr="00455F38">
        <w:rPr>
          <w:rFonts w:ascii="Times New Roman" w:eastAsia="Times New Roman" w:hAnsi="Times New Roman" w:cs="Times New Roman"/>
          <w:sz w:val="24"/>
          <w:szCs w:val="24"/>
        </w:rPr>
        <w:t xml:space="preserve"> (</w:t>
      </w:r>
      <w:r w:rsidR="00455F38" w:rsidRPr="00455F38">
        <w:rPr>
          <w:rFonts w:ascii="Times New Roman" w:eastAsia="Times New Roman" w:hAnsi="Times New Roman" w:cs="Times New Roman"/>
          <w:sz w:val="24"/>
          <w:szCs w:val="24"/>
        </w:rPr>
        <w:t>specify</w:t>
      </w:r>
      <w:r w:rsidR="00455F38">
        <w:rPr>
          <w:rFonts w:ascii="Times New Roman" w:eastAsia="Times New Roman" w:hAnsi="Times New Roman" w:cs="Times New Roman"/>
          <w:sz w:val="24"/>
          <w:szCs w:val="24"/>
        </w:rPr>
        <w:t xml:space="preserve">) </w:t>
      </w:r>
      <w:r w:rsidR="00455F38" w:rsidRPr="00BD7381">
        <w:rPr>
          <w:rFonts w:ascii="Times New Roman" w:eastAsia="Times New Roman" w:hAnsi="Times New Roman" w:cs="Times New Roman"/>
          <w:sz w:val="24"/>
          <w:szCs w:val="24"/>
        </w:rPr>
        <w:t>_</w:t>
      </w:r>
      <w:r w:rsidR="00216BBD" w:rsidRPr="00BD7381">
        <w:rPr>
          <w:rFonts w:ascii="Times New Roman" w:eastAsia="Times New Roman" w:hAnsi="Times New Roman" w:cs="Times New Roman"/>
          <w:sz w:val="24"/>
          <w:szCs w:val="24"/>
        </w:rPr>
        <w:t>________________</w:t>
      </w:r>
      <w:r w:rsidR="00C16F05" w:rsidRPr="00BD7381">
        <w:rPr>
          <w:rFonts w:ascii="Times New Roman" w:eastAsia="Times New Roman" w:hAnsi="Times New Roman" w:cs="Times New Roman"/>
          <w:sz w:val="24"/>
          <w:szCs w:val="24"/>
        </w:rPr>
        <w:t>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5D716897" w14:textId="181584E5" w:rsidR="00C16F05" w:rsidRPr="00D329DC" w:rsidRDefault="00C16F05" w:rsidP="003631E5">
      <w:pPr>
        <w:spacing w:after="0" w:line="240" w:lineRule="auto"/>
        <w:rPr>
          <w:rFonts w:ascii="Times New Roman Bold" w:hAnsi="Times New Roman Bold"/>
          <w:smallCaps/>
          <w:sz w:val="28"/>
          <w:szCs w:val="28"/>
        </w:rPr>
      </w:pPr>
      <w:r w:rsidRPr="00D329DC">
        <w:rPr>
          <w:rFonts w:ascii="Times New Roman Bold" w:eastAsia="Times New Roman" w:hAnsi="Times New Roman Bold" w:cs="Times New Roman"/>
          <w:b/>
          <w:bCs/>
          <w:smallCaps/>
          <w:color w:val="000000" w:themeColor="text1"/>
          <w:sz w:val="28"/>
          <w:szCs w:val="28"/>
          <w:u w:val="single"/>
        </w:rPr>
        <w:t>S</w:t>
      </w:r>
      <w:r w:rsidR="00D329DC">
        <w:rPr>
          <w:rFonts w:ascii="Times New Roman Bold" w:eastAsia="Times New Roman" w:hAnsi="Times New Roman Bold" w:cs="Times New Roman"/>
          <w:b/>
          <w:bCs/>
          <w:smallCaps/>
          <w:color w:val="000000" w:themeColor="text1"/>
          <w:sz w:val="28"/>
          <w:szCs w:val="28"/>
          <w:u w:val="single"/>
        </w:rPr>
        <w:t>ubstance use</w:t>
      </w:r>
      <w:r w:rsidRPr="00D329DC">
        <w:rPr>
          <w:rFonts w:ascii="Times New Roman Bold" w:eastAsia="Times New Roman" w:hAnsi="Times New Roman Bold" w:cs="Times New Roman"/>
          <w:smallCaps/>
          <w:sz w:val="28"/>
          <w:szCs w:val="28"/>
        </w:rPr>
        <w:t> </w:t>
      </w:r>
    </w:p>
    <w:p w14:paraId="6AA33C37" w14:textId="3D0D551A" w:rsidR="00C16F05" w:rsidRPr="00BD7381" w:rsidRDefault="000735E9" w:rsidP="003631E5">
      <w:pPr>
        <w:spacing w:after="0" w:line="240" w:lineRule="auto"/>
      </w:pPr>
      <w:r w:rsidRPr="00BD7381">
        <w:rPr>
          <w:rFonts w:ascii="Times New Roman" w:eastAsia="Times New Roman" w:hAnsi="Times New Roman" w:cs="Times New Roman"/>
          <w:b/>
          <w:bCs/>
          <w:i/>
          <w:iCs/>
          <w:color w:val="000000" w:themeColor="text1"/>
          <w:sz w:val="24"/>
          <w:szCs w:val="24"/>
        </w:rPr>
        <w:t>The following questions concern your use of substances such as alcohol and recreational drugs.</w:t>
      </w:r>
      <w:r w:rsidR="00C16F05" w:rsidRPr="00BD7381">
        <w:rPr>
          <w:rFonts w:ascii="Times New Roman" w:eastAsia="Times New Roman" w:hAnsi="Times New Roman" w:cs="Times New Roman"/>
          <w:sz w:val="24"/>
          <w:szCs w:val="24"/>
        </w:rPr>
        <w:t>  </w:t>
      </w:r>
    </w:p>
    <w:p w14:paraId="1349EBEA" w14:textId="77777777" w:rsidR="00C16F05" w:rsidRPr="00BD7381" w:rsidRDefault="00C16F05" w:rsidP="003631E5">
      <w:pPr>
        <w:spacing w:after="0" w:line="240" w:lineRule="auto"/>
      </w:pPr>
      <w:r w:rsidRPr="00BD7381">
        <w:rPr>
          <w:rFonts w:ascii="Times New Roman" w:eastAsia="Times New Roman" w:hAnsi="Times New Roman" w:cs="Times New Roman"/>
          <w:sz w:val="24"/>
          <w:szCs w:val="24"/>
        </w:rPr>
        <w:t> </w:t>
      </w:r>
    </w:p>
    <w:p w14:paraId="26256914" w14:textId="28CE2EDA" w:rsidR="000735E9" w:rsidRPr="00BD7381" w:rsidRDefault="00B431F5" w:rsidP="003631E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These </w:t>
      </w:r>
      <w:r w:rsidR="002F5639">
        <w:rPr>
          <w:rFonts w:ascii="Times New Roman" w:hAnsi="Times New Roman" w:cs="Times New Roman"/>
          <w:b/>
          <w:i/>
          <w:sz w:val="24"/>
          <w:szCs w:val="24"/>
        </w:rPr>
        <w:t xml:space="preserve">first </w:t>
      </w:r>
      <w:r w:rsidR="000735E9" w:rsidRPr="00BD7381">
        <w:rPr>
          <w:rFonts w:ascii="Times New Roman" w:hAnsi="Times New Roman" w:cs="Times New Roman"/>
          <w:b/>
          <w:i/>
          <w:sz w:val="24"/>
          <w:szCs w:val="24"/>
        </w:rPr>
        <w:t xml:space="preserve">questions are about </w:t>
      </w:r>
      <w:r>
        <w:rPr>
          <w:rFonts w:ascii="Times New Roman" w:hAnsi="Times New Roman" w:cs="Times New Roman"/>
          <w:b/>
          <w:i/>
          <w:sz w:val="24"/>
          <w:szCs w:val="24"/>
        </w:rPr>
        <w:t xml:space="preserve">your use of </w:t>
      </w:r>
      <w:r w:rsidR="000735E9" w:rsidRPr="00BD7381">
        <w:rPr>
          <w:rFonts w:ascii="Times New Roman" w:hAnsi="Times New Roman" w:cs="Times New Roman"/>
          <w:b/>
          <w:i/>
          <w:sz w:val="24"/>
          <w:szCs w:val="24"/>
        </w:rPr>
        <w:t>alcohol</w:t>
      </w:r>
      <w:r w:rsidR="005612A9">
        <w:rPr>
          <w:rFonts w:ascii="Times New Roman" w:hAnsi="Times New Roman" w:cs="Times New Roman"/>
          <w:b/>
          <w:i/>
          <w:sz w:val="24"/>
          <w:szCs w:val="24"/>
        </w:rPr>
        <w:t xml:space="preserve"> and </w:t>
      </w:r>
      <w:r w:rsidR="005612A9" w:rsidRPr="00F46227">
        <w:rPr>
          <w:rFonts w:ascii="Times New Roman" w:hAnsi="Times New Roman" w:cs="Times New Roman"/>
          <w:b/>
          <w:i/>
          <w:sz w:val="24"/>
          <w:szCs w:val="24"/>
        </w:rPr>
        <w:t>marij</w:t>
      </w:r>
      <w:r w:rsidR="00551C56" w:rsidRPr="00F46227">
        <w:rPr>
          <w:rFonts w:ascii="Times New Roman" w:hAnsi="Times New Roman" w:cs="Times New Roman"/>
          <w:b/>
          <w:i/>
          <w:sz w:val="24"/>
          <w:szCs w:val="24"/>
        </w:rPr>
        <w:t>uana</w:t>
      </w:r>
      <w:r w:rsidR="000735E9" w:rsidRPr="00F46227">
        <w:rPr>
          <w:rFonts w:ascii="Times New Roman" w:hAnsi="Times New Roman" w:cs="Times New Roman"/>
          <w:b/>
          <w:i/>
          <w:sz w:val="24"/>
          <w:szCs w:val="24"/>
        </w:rPr>
        <w:t>.</w:t>
      </w:r>
      <w:r w:rsidR="000735E9" w:rsidRPr="00BD7381">
        <w:rPr>
          <w:rFonts w:ascii="Times New Roman" w:hAnsi="Times New Roman" w:cs="Times New Roman"/>
          <w:b/>
          <w:i/>
          <w:sz w:val="24"/>
          <w:szCs w:val="24"/>
        </w:rPr>
        <w:t xml:space="preserve"> A "drink" is a glass of wine, a bottle of beer, a small glass of liquor, or a mixed drink.</w:t>
      </w:r>
      <w:r w:rsidRPr="00B431F5">
        <w:rPr>
          <w:rFonts w:ascii="Times New Roman" w:hAnsi="Times New Roman" w:cs="Times New Roman"/>
          <w:b/>
          <w:i/>
          <w:sz w:val="24"/>
          <w:szCs w:val="24"/>
        </w:rPr>
        <w:t xml:space="preserve"> </w:t>
      </w:r>
      <w:r>
        <w:rPr>
          <w:rFonts w:ascii="Times New Roman" w:hAnsi="Times New Roman" w:cs="Times New Roman"/>
          <w:b/>
          <w:i/>
          <w:sz w:val="24"/>
          <w:szCs w:val="24"/>
        </w:rPr>
        <w:t>This does NOT</w:t>
      </w:r>
      <w:r w:rsidRPr="00BD7381">
        <w:rPr>
          <w:rFonts w:ascii="Times New Roman" w:hAnsi="Times New Roman" w:cs="Times New Roman"/>
          <w:b/>
          <w:i/>
          <w:sz w:val="24"/>
          <w:szCs w:val="24"/>
        </w:rPr>
        <w:t xml:space="preserve"> include drinking sips of wine for religious reasons</w:t>
      </w:r>
      <w:r>
        <w:rPr>
          <w:rFonts w:ascii="Times New Roman" w:hAnsi="Times New Roman" w:cs="Times New Roman"/>
          <w:b/>
          <w:i/>
          <w:sz w:val="24"/>
          <w:szCs w:val="24"/>
        </w:rPr>
        <w:t>.</w:t>
      </w:r>
    </w:p>
    <w:p w14:paraId="796BA6FE" w14:textId="77777777" w:rsidR="00C16F05" w:rsidRPr="00BD7381" w:rsidRDefault="00C16F05" w:rsidP="00C16F05">
      <w:pPr>
        <w:spacing w:after="0" w:line="240" w:lineRule="auto"/>
      </w:pPr>
      <w:r w:rsidRPr="00BD7381">
        <w:rPr>
          <w:rFonts w:ascii="Times New Roman" w:eastAsia="Times New Roman" w:hAnsi="Times New Roman" w:cs="Times New Roman"/>
          <w:sz w:val="24"/>
          <w:szCs w:val="24"/>
        </w:rPr>
        <w:t> </w:t>
      </w:r>
    </w:p>
    <w:p w14:paraId="61C69A48" w14:textId="596C567A" w:rsidR="0049660B" w:rsidRPr="00BD7381" w:rsidRDefault="008462DE" w:rsidP="00224EB1">
      <w:pPr>
        <w:pStyle w:val="ListParagraph"/>
        <w:numPr>
          <w:ilvl w:val="0"/>
          <w:numId w:val="45"/>
        </w:numPr>
        <w:spacing w:after="0" w:line="240" w:lineRule="auto"/>
        <w:ind w:left="630" w:hanging="630"/>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how many alcoholic drinks do you generally consume in a day?</w:t>
      </w:r>
    </w:p>
    <w:p w14:paraId="2E89EDE6" w14:textId="300F9B53" w:rsidR="0049660B" w:rsidRPr="00BD7381" w:rsidRDefault="0049660B" w:rsidP="0049660B">
      <w:pPr>
        <w:spacing w:after="0" w:line="240" w:lineRule="auto"/>
        <w:ind w:left="72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p>
    <w:p w14:paraId="4950EA2A" w14:textId="77777777" w:rsidR="0049660B" w:rsidRPr="00BD7381" w:rsidRDefault="0049660B" w:rsidP="0030688C">
      <w:pPr>
        <w:spacing w:after="0" w:line="240" w:lineRule="auto"/>
        <w:rPr>
          <w:rFonts w:ascii="Times New Roman" w:eastAsia="Times New Roman" w:hAnsi="Times New Roman" w:cs="Times New Roman"/>
          <w:color w:val="000000" w:themeColor="text1"/>
          <w:sz w:val="24"/>
          <w:szCs w:val="24"/>
        </w:rPr>
        <w:sectPr w:rsidR="0049660B" w:rsidRPr="00BD7381" w:rsidSect="00021A73">
          <w:footerReference w:type="default" r:id="rId9"/>
          <w:footerReference w:type="first" r:id="rId10"/>
          <w:type w:val="continuous"/>
          <w:pgSz w:w="12240" w:h="15840"/>
          <w:pgMar w:top="1080" w:right="1080" w:bottom="1080" w:left="1080" w:header="720" w:footer="720" w:gutter="0"/>
          <w:cols w:space="720"/>
          <w:titlePg/>
          <w:docGrid w:linePitch="360"/>
        </w:sectPr>
      </w:pPr>
    </w:p>
    <w:p w14:paraId="3802D862" w14:textId="061AAD96" w:rsidR="00C16F05" w:rsidRPr="00BD7381" w:rsidRDefault="0030688C" w:rsidP="00E2594D">
      <w:pPr>
        <w:numPr>
          <w:ilvl w:val="0"/>
          <w:numId w:val="5"/>
        </w:numPr>
        <w:tabs>
          <w:tab w:val="clear" w:pos="720"/>
        </w:tabs>
        <w:spacing w:after="0" w:line="240" w:lineRule="auto"/>
        <w:ind w:left="54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 xml:space="preserve">I haven’t </w:t>
      </w:r>
      <w:proofErr w:type="gramStart"/>
      <w:r w:rsidRPr="00BD7381">
        <w:rPr>
          <w:rFonts w:ascii="Times New Roman" w:eastAsia="Times New Roman" w:hAnsi="Times New Roman" w:cs="Times New Roman"/>
          <w:color w:val="000000" w:themeColor="text1"/>
          <w:sz w:val="24"/>
          <w:szCs w:val="24"/>
        </w:rPr>
        <w:t>drank</w:t>
      </w:r>
      <w:proofErr w:type="gramEnd"/>
      <w:r w:rsidRPr="00BD7381">
        <w:rPr>
          <w:rFonts w:ascii="Times New Roman" w:eastAsia="Times New Roman" w:hAnsi="Times New Roman" w:cs="Times New Roman"/>
          <w:color w:val="000000" w:themeColor="text1"/>
          <w:sz w:val="24"/>
          <w:szCs w:val="24"/>
        </w:rPr>
        <w:t xml:space="preserve"> any alcohol in the last 30 days </w:t>
      </w:r>
      <w:r w:rsidR="00C16F05" w:rsidRPr="00BD7381">
        <w:rPr>
          <w:rFonts w:ascii="Times New Roman" w:eastAsia="Times New Roman" w:hAnsi="Times New Roman" w:cs="Times New Roman"/>
          <w:color w:val="000000" w:themeColor="text1"/>
          <w:sz w:val="24"/>
          <w:szCs w:val="24"/>
        </w:rPr>
        <w:t>(</w:t>
      </w:r>
      <w:r w:rsidRPr="00224EB1">
        <w:rPr>
          <w:rFonts w:ascii="Times New Roman" w:eastAsia="Times New Roman" w:hAnsi="Times New Roman" w:cs="Times New Roman"/>
          <w:color w:val="000000" w:themeColor="text1"/>
          <w:sz w:val="24"/>
          <w:szCs w:val="24"/>
        </w:rPr>
        <w:t>go to</w:t>
      </w:r>
      <w:r w:rsidR="00224EB1">
        <w:rPr>
          <w:rFonts w:ascii="Times New Roman" w:eastAsia="Times New Roman" w:hAnsi="Times New Roman" w:cs="Times New Roman"/>
          <w:b/>
          <w:bCs/>
          <w:color w:val="000000" w:themeColor="text1"/>
          <w:sz w:val="24"/>
          <w:szCs w:val="24"/>
        </w:rPr>
        <w:t xml:space="preserve"> #198</w:t>
      </w:r>
      <w:r w:rsidR="00C16F05" w:rsidRPr="00224EB1">
        <w:rPr>
          <w:rFonts w:ascii="Times New Roman" w:eastAsia="Times New Roman" w:hAnsi="Times New Roman" w:cs="Times New Roman"/>
          <w:b/>
          <w:bCs/>
          <w:color w:val="000000" w:themeColor="text1"/>
          <w:sz w:val="24"/>
          <w:szCs w:val="24"/>
        </w:rPr>
        <w:t>)</w:t>
      </w:r>
      <w:r w:rsidR="00C16F05" w:rsidRPr="00BD7381">
        <w:rPr>
          <w:rFonts w:ascii="Times New Roman" w:eastAsia="Times New Roman" w:hAnsi="Times New Roman" w:cs="Times New Roman"/>
          <w:sz w:val="24"/>
          <w:szCs w:val="24"/>
        </w:rPr>
        <w:t>  </w:t>
      </w:r>
    </w:p>
    <w:p w14:paraId="6033E916" w14:textId="6858421A" w:rsidR="00C16F05" w:rsidRDefault="00551C56" w:rsidP="00E2594D">
      <w:pPr>
        <w:numPr>
          <w:ilvl w:val="0"/>
          <w:numId w:val="6"/>
        </w:numPr>
        <w:tabs>
          <w:tab w:val="clear" w:pos="720"/>
        </w:tabs>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Less than 1</w:t>
      </w:r>
      <w:r w:rsidR="0030688C" w:rsidRPr="00BD7381">
        <w:rPr>
          <w:rFonts w:ascii="Times New Roman" w:eastAsia="Times New Roman" w:hAnsi="Times New Roman" w:cs="Times New Roman"/>
          <w:color w:val="000000" w:themeColor="text1"/>
          <w:sz w:val="24"/>
          <w:szCs w:val="24"/>
        </w:rPr>
        <w:t xml:space="preserve"> drink</w:t>
      </w:r>
      <w:r w:rsidR="00C16F05" w:rsidRPr="00BD7381">
        <w:rPr>
          <w:rFonts w:ascii="Times New Roman" w:eastAsia="Times New Roman" w:hAnsi="Times New Roman" w:cs="Times New Roman"/>
          <w:sz w:val="24"/>
          <w:szCs w:val="24"/>
        </w:rPr>
        <w:t> </w:t>
      </w:r>
      <w:r>
        <w:rPr>
          <w:rFonts w:ascii="Times New Roman" w:eastAsia="Times New Roman" w:hAnsi="Times New Roman" w:cs="Times New Roman"/>
          <w:sz w:val="24"/>
          <w:szCs w:val="24"/>
        </w:rPr>
        <w:t>a day</w:t>
      </w:r>
    </w:p>
    <w:p w14:paraId="07031CA3" w14:textId="1CECD888" w:rsidR="00551C56" w:rsidRPr="00BD7381" w:rsidRDefault="00551C56" w:rsidP="00E2594D">
      <w:pPr>
        <w:numPr>
          <w:ilvl w:val="0"/>
          <w:numId w:val="6"/>
        </w:numPr>
        <w:tabs>
          <w:tab w:val="clear" w:pos="720"/>
        </w:tabs>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1 drink a day</w:t>
      </w:r>
    </w:p>
    <w:p w14:paraId="0CA4AD22" w14:textId="3FB1EB8C" w:rsidR="00C16F05" w:rsidRPr="00BD7381" w:rsidRDefault="00B924CC" w:rsidP="00224EB1">
      <w:pPr>
        <w:numPr>
          <w:ilvl w:val="0"/>
          <w:numId w:val="7"/>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2 </w:t>
      </w:r>
      <w:r w:rsidR="00551C56">
        <w:rPr>
          <w:rFonts w:ascii="Times New Roman" w:eastAsia="Times New Roman" w:hAnsi="Times New Roman" w:cs="Times New Roman"/>
          <w:color w:val="000000" w:themeColor="text1"/>
          <w:sz w:val="24"/>
          <w:szCs w:val="24"/>
        </w:rPr>
        <w:t>drinks a day</w:t>
      </w:r>
    </w:p>
    <w:p w14:paraId="2492B8E9" w14:textId="27A63499" w:rsidR="00C16F05" w:rsidRPr="00BD7381" w:rsidRDefault="00551C56" w:rsidP="00224EB1">
      <w:pPr>
        <w:numPr>
          <w:ilvl w:val="0"/>
          <w:numId w:val="8"/>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3 drinks a day</w:t>
      </w:r>
    </w:p>
    <w:p w14:paraId="2BCC8808" w14:textId="2E3CAA26" w:rsidR="00C16F05" w:rsidRPr="00BD7381" w:rsidRDefault="00551C56" w:rsidP="00224EB1">
      <w:pPr>
        <w:numPr>
          <w:ilvl w:val="0"/>
          <w:numId w:val="9"/>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4 drinks a day</w:t>
      </w:r>
    </w:p>
    <w:p w14:paraId="608B5606" w14:textId="702B142D" w:rsidR="00C16F05" w:rsidRPr="00BD7381" w:rsidRDefault="00B924CC" w:rsidP="00224EB1">
      <w:pPr>
        <w:numPr>
          <w:ilvl w:val="0"/>
          <w:numId w:val="10"/>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5 </w:t>
      </w:r>
      <w:r w:rsidR="00551C56">
        <w:rPr>
          <w:rFonts w:ascii="Times New Roman" w:eastAsia="Times New Roman" w:hAnsi="Times New Roman" w:cs="Times New Roman"/>
          <w:color w:val="000000" w:themeColor="text1"/>
          <w:sz w:val="24"/>
          <w:szCs w:val="24"/>
        </w:rPr>
        <w:t>or more drinks a day</w:t>
      </w:r>
    </w:p>
    <w:p w14:paraId="2DD7E438" w14:textId="77777777" w:rsidR="0049660B" w:rsidRPr="00BD7381" w:rsidRDefault="0049660B" w:rsidP="00C16F05">
      <w:pPr>
        <w:spacing w:after="0" w:line="240" w:lineRule="auto"/>
        <w:ind w:left="1440"/>
        <w:rPr>
          <w:rFonts w:ascii="Times New Roman" w:eastAsia="Times New Roman" w:hAnsi="Times New Roman" w:cs="Times New Roman"/>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5C700A15" w14:textId="403434BC" w:rsidR="00C16F05" w:rsidRPr="00BD7381" w:rsidRDefault="00C16F05" w:rsidP="00C16F05">
      <w:pPr>
        <w:spacing w:after="0" w:line="240" w:lineRule="auto"/>
        <w:ind w:left="1440"/>
        <w:rPr>
          <w:sz w:val="24"/>
          <w:szCs w:val="24"/>
        </w:rPr>
      </w:pPr>
      <w:r w:rsidRPr="00BD7381">
        <w:rPr>
          <w:rFonts w:ascii="Times New Roman" w:eastAsia="Times New Roman" w:hAnsi="Times New Roman" w:cs="Times New Roman"/>
          <w:sz w:val="24"/>
          <w:szCs w:val="24"/>
        </w:rPr>
        <w:lastRenderedPageBreak/>
        <w:t>  </w:t>
      </w:r>
    </w:p>
    <w:p w14:paraId="1B7D620D" w14:textId="75EF87C4" w:rsidR="0049660B" w:rsidRPr="00BD7381" w:rsidRDefault="00B924CC" w:rsidP="00224EB1">
      <w:pPr>
        <w:pStyle w:val="ListParagraph"/>
        <w:numPr>
          <w:ilvl w:val="0"/>
          <w:numId w:val="45"/>
        </w:numPr>
        <w:spacing w:after="0" w:line="240" w:lineRule="auto"/>
        <w:ind w:left="360" w:hanging="600"/>
        <w:rPr>
          <w:sz w:val="24"/>
          <w:szCs w:val="24"/>
        </w:rPr>
      </w:pPr>
      <w:r w:rsidRPr="00BD7381">
        <w:rPr>
          <w:rFonts w:ascii="Times New Roman" w:eastAsia="Times New Roman" w:hAnsi="Times New Roman" w:cs="Times New Roman"/>
          <w:color w:val="000000" w:themeColor="text1"/>
          <w:sz w:val="24"/>
          <w:szCs w:val="24"/>
        </w:rPr>
        <w:t>My use of alcohol has a negative impact on my relationship with others</w:t>
      </w:r>
      <w:r w:rsidR="00551C56">
        <w:rPr>
          <w:rFonts w:ascii="Times New Roman" w:eastAsia="Times New Roman" w:hAnsi="Times New Roman" w:cs="Times New Roman"/>
          <w:color w:val="000000" w:themeColor="text1"/>
          <w:sz w:val="24"/>
          <w:szCs w:val="24"/>
        </w:rPr>
        <w:t xml:space="preserve"> </w:t>
      </w:r>
      <w:r w:rsidR="00551C56">
        <w:rPr>
          <w:rFonts w:ascii="Times New Roman" w:eastAsia="Times New Roman" w:hAnsi="Times New Roman" w:cs="Times New Roman"/>
          <w:b/>
          <w:color w:val="000000" w:themeColor="text1"/>
          <w:sz w:val="24"/>
          <w:szCs w:val="24"/>
          <w:u w:val="single"/>
        </w:rPr>
        <w:t>(circle one)</w:t>
      </w:r>
    </w:p>
    <w:p w14:paraId="3103DD67" w14:textId="77777777" w:rsidR="003631E5" w:rsidRPr="00BD7381" w:rsidRDefault="003631E5" w:rsidP="003631E5">
      <w:pPr>
        <w:pStyle w:val="ListParagraph"/>
        <w:spacing w:after="0" w:line="240" w:lineRule="auto"/>
        <w:rPr>
          <w:sz w:val="24"/>
          <w:szCs w:val="24"/>
        </w:rPr>
      </w:pPr>
    </w:p>
    <w:p w14:paraId="42035BD9" w14:textId="013867B6" w:rsidR="00823F55" w:rsidRPr="00BD7381" w:rsidRDefault="00823F55" w:rsidP="00823F55">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61A09C42" w14:textId="77777777" w:rsidR="000B6183" w:rsidRPr="00BD7381" w:rsidRDefault="000B6183" w:rsidP="00B43E36">
      <w:pPr>
        <w:spacing w:after="0" w:line="240" w:lineRule="auto"/>
        <w:rPr>
          <w:sz w:val="24"/>
          <w:szCs w:val="24"/>
        </w:rPr>
      </w:pPr>
    </w:p>
    <w:p w14:paraId="244BDF93" w14:textId="1C0DF5FC" w:rsidR="00C16F05" w:rsidRPr="00BD7381" w:rsidRDefault="00B924CC" w:rsidP="00224EB1">
      <w:pPr>
        <w:pStyle w:val="ListParagraph"/>
        <w:numPr>
          <w:ilvl w:val="0"/>
          <w:numId w:val="45"/>
        </w:numPr>
        <w:spacing w:after="0" w:line="240" w:lineRule="auto"/>
        <w:ind w:left="360" w:hanging="60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xml:space="preserve">, how many times have you </w:t>
      </w:r>
      <w:r w:rsidR="00551C56">
        <w:rPr>
          <w:rFonts w:ascii="Times New Roman" w:eastAsia="Times New Roman" w:hAnsi="Times New Roman" w:cs="Times New Roman"/>
          <w:color w:val="000000" w:themeColor="text1"/>
          <w:sz w:val="24"/>
          <w:szCs w:val="24"/>
        </w:rPr>
        <w:t>used</w:t>
      </w:r>
      <w:r w:rsidR="00BE5251">
        <w:rPr>
          <w:rFonts w:ascii="Times New Roman" w:eastAsia="Times New Roman" w:hAnsi="Times New Roman" w:cs="Times New Roman"/>
          <w:color w:val="000000" w:themeColor="text1"/>
          <w:sz w:val="24"/>
          <w:szCs w:val="24"/>
        </w:rPr>
        <w:t xml:space="preserve"> marij</w:t>
      </w:r>
      <w:r w:rsidRPr="00BD7381">
        <w:rPr>
          <w:rFonts w:ascii="Times New Roman" w:eastAsia="Times New Roman" w:hAnsi="Times New Roman" w:cs="Times New Roman"/>
          <w:color w:val="000000" w:themeColor="text1"/>
          <w:sz w:val="24"/>
          <w:szCs w:val="24"/>
        </w:rPr>
        <w:t>uana for recreational purposes</w:t>
      </w:r>
      <w:r w:rsidR="00C16F05" w:rsidRPr="00BD7381">
        <w:rPr>
          <w:rFonts w:ascii="Times New Roman" w:eastAsia="Times New Roman" w:hAnsi="Times New Roman" w:cs="Times New Roman"/>
          <w:color w:val="000000" w:themeColor="text1"/>
          <w:sz w:val="24"/>
          <w:szCs w:val="24"/>
        </w:rPr>
        <w:t>?</w:t>
      </w:r>
      <w:r w:rsidR="00C16F05" w:rsidRPr="00BD7381">
        <w:rPr>
          <w:rFonts w:ascii="Times New Roman" w:eastAsia="Times New Roman" w:hAnsi="Times New Roman" w:cs="Times New Roman"/>
          <w:sz w:val="24"/>
          <w:szCs w:val="24"/>
        </w:rPr>
        <w:t>  </w:t>
      </w:r>
    </w:p>
    <w:p w14:paraId="0DCCBF9B" w14:textId="77777777" w:rsidR="00C16F05" w:rsidRPr="00BD7381" w:rsidRDefault="00C16F05" w:rsidP="00B43E36">
      <w:pPr>
        <w:spacing w:after="0" w:line="240" w:lineRule="auto"/>
        <w:ind w:left="720"/>
        <w:rPr>
          <w:sz w:val="24"/>
          <w:szCs w:val="24"/>
        </w:rPr>
      </w:pPr>
      <w:r w:rsidRPr="00BD7381">
        <w:rPr>
          <w:rFonts w:ascii="Times New Roman" w:eastAsia="Times New Roman" w:hAnsi="Times New Roman" w:cs="Times New Roman"/>
          <w:sz w:val="24"/>
          <w:szCs w:val="24"/>
        </w:rPr>
        <w:t> </w:t>
      </w:r>
    </w:p>
    <w:p w14:paraId="50766EA5" w14:textId="77777777" w:rsidR="0049660B" w:rsidRPr="00BD7381" w:rsidRDefault="0049660B" w:rsidP="00224EB1">
      <w:pPr>
        <w:numPr>
          <w:ilvl w:val="0"/>
          <w:numId w:val="11"/>
        </w:numPr>
        <w:tabs>
          <w:tab w:val="clear" w:pos="720"/>
        </w:tabs>
        <w:spacing w:after="0" w:line="240" w:lineRule="auto"/>
        <w:ind w:left="1440"/>
        <w:rPr>
          <w:rFonts w:ascii="Times New Roman" w:eastAsia="Times New Roman" w:hAnsi="Times New Roman" w:cs="Times New Roman"/>
          <w:color w:val="000000" w:themeColor="text1"/>
          <w:sz w:val="24"/>
          <w:szCs w:val="24"/>
        </w:rPr>
        <w:sectPr w:rsidR="0049660B" w:rsidRPr="00BD7381" w:rsidSect="002042D3">
          <w:type w:val="continuous"/>
          <w:pgSz w:w="12240" w:h="15840"/>
          <w:pgMar w:top="1440" w:right="1440" w:bottom="1440" w:left="1350" w:header="720" w:footer="720" w:gutter="0"/>
          <w:cols w:space="720"/>
          <w:docGrid w:linePitch="360"/>
        </w:sectPr>
      </w:pPr>
    </w:p>
    <w:p w14:paraId="02DF4F71" w14:textId="3C8C29B6" w:rsidR="00C16F05" w:rsidRPr="00BD7381" w:rsidRDefault="00B924CC" w:rsidP="00224EB1">
      <w:pPr>
        <w:numPr>
          <w:ilvl w:val="0"/>
          <w:numId w:val="11"/>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0 times</w:t>
      </w:r>
      <w:r w:rsidR="00C16F05" w:rsidRPr="00BD7381">
        <w:rPr>
          <w:rFonts w:ascii="Times New Roman" w:eastAsia="Times New Roman" w:hAnsi="Times New Roman" w:cs="Times New Roman"/>
          <w:color w:val="000000" w:themeColor="text1"/>
          <w:sz w:val="24"/>
          <w:szCs w:val="24"/>
        </w:rPr>
        <w:t> </w:t>
      </w:r>
      <w:proofErr w:type="gramStart"/>
      <w:r w:rsidR="00C16F05" w:rsidRPr="00BD7381">
        <w:rPr>
          <w:rFonts w:ascii="Times New Roman" w:eastAsia="Times New Roman" w:hAnsi="Times New Roman" w:cs="Times New Roman"/>
          <w:color w:val="000000" w:themeColor="text1"/>
          <w:sz w:val="24"/>
          <w:szCs w:val="24"/>
        </w:rPr>
        <w:t>( </w:t>
      </w:r>
      <w:r w:rsidRPr="00224EB1">
        <w:rPr>
          <w:rFonts w:ascii="Times New Roman" w:eastAsia="Times New Roman" w:hAnsi="Times New Roman" w:cs="Times New Roman"/>
          <w:b/>
          <w:bCs/>
          <w:color w:val="000000" w:themeColor="text1"/>
          <w:sz w:val="24"/>
          <w:szCs w:val="24"/>
        </w:rPr>
        <w:t>go</w:t>
      </w:r>
      <w:proofErr w:type="gramEnd"/>
      <w:r w:rsidRPr="00224EB1">
        <w:rPr>
          <w:rFonts w:ascii="Times New Roman" w:eastAsia="Times New Roman" w:hAnsi="Times New Roman" w:cs="Times New Roman"/>
          <w:b/>
          <w:bCs/>
          <w:color w:val="000000" w:themeColor="text1"/>
          <w:sz w:val="24"/>
          <w:szCs w:val="24"/>
        </w:rPr>
        <w:t xml:space="preserve"> to</w:t>
      </w:r>
      <w:r w:rsidR="00224EB1">
        <w:rPr>
          <w:rFonts w:ascii="Times New Roman" w:eastAsia="Times New Roman" w:hAnsi="Times New Roman" w:cs="Times New Roman"/>
          <w:b/>
          <w:bCs/>
          <w:color w:val="000000" w:themeColor="text1"/>
          <w:sz w:val="24"/>
          <w:szCs w:val="24"/>
        </w:rPr>
        <w:t xml:space="preserve"> #200</w:t>
      </w:r>
      <w:r w:rsidR="00C16F05" w:rsidRPr="00BD7381">
        <w:rPr>
          <w:rFonts w:ascii="Times New Roman" w:eastAsia="Times New Roman" w:hAnsi="Times New Roman" w:cs="Times New Roman"/>
          <w:b/>
          <w:bCs/>
          <w:color w:val="000000" w:themeColor="text1"/>
          <w:sz w:val="24"/>
          <w:szCs w:val="24"/>
        </w:rPr>
        <w:t>)</w:t>
      </w:r>
      <w:r w:rsidR="00C16F05" w:rsidRPr="00BD7381">
        <w:rPr>
          <w:rFonts w:ascii="Times New Roman" w:eastAsia="Times New Roman" w:hAnsi="Times New Roman" w:cs="Times New Roman"/>
          <w:sz w:val="24"/>
          <w:szCs w:val="24"/>
        </w:rPr>
        <w:t>  </w:t>
      </w:r>
    </w:p>
    <w:p w14:paraId="4BF74305" w14:textId="4A0E51F3" w:rsidR="00C16F05" w:rsidRPr="00BD7381" w:rsidRDefault="00B924CC" w:rsidP="00224EB1">
      <w:pPr>
        <w:numPr>
          <w:ilvl w:val="0"/>
          <w:numId w:val="12"/>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1 </w:t>
      </w:r>
      <w:r w:rsidR="00551C56">
        <w:rPr>
          <w:rFonts w:ascii="Times New Roman" w:eastAsia="Times New Roman" w:hAnsi="Times New Roman" w:cs="Times New Roman"/>
          <w:color w:val="000000" w:themeColor="text1"/>
          <w:sz w:val="24"/>
          <w:szCs w:val="24"/>
        </w:rPr>
        <w:t>to</w:t>
      </w:r>
      <w:r w:rsidRPr="00BD7381">
        <w:rPr>
          <w:rFonts w:ascii="Times New Roman" w:eastAsia="Times New Roman" w:hAnsi="Times New Roman" w:cs="Times New Roman"/>
          <w:color w:val="000000" w:themeColor="text1"/>
          <w:sz w:val="24"/>
          <w:szCs w:val="24"/>
        </w:rPr>
        <w:t xml:space="preserve"> </w:t>
      </w:r>
      <w:r w:rsidR="00551C56">
        <w:rPr>
          <w:rFonts w:ascii="Times New Roman" w:eastAsia="Times New Roman" w:hAnsi="Times New Roman" w:cs="Times New Roman"/>
          <w:color w:val="000000" w:themeColor="text1"/>
          <w:sz w:val="24"/>
          <w:szCs w:val="24"/>
        </w:rPr>
        <w:t>3</w:t>
      </w:r>
      <w:r w:rsidRPr="00BD7381">
        <w:rPr>
          <w:rFonts w:ascii="Times New Roman" w:eastAsia="Times New Roman" w:hAnsi="Times New Roman" w:cs="Times New Roman"/>
          <w:color w:val="000000" w:themeColor="text1"/>
          <w:sz w:val="24"/>
          <w:szCs w:val="24"/>
        </w:rPr>
        <w:t> times</w:t>
      </w:r>
      <w:r w:rsidR="00C16F05" w:rsidRPr="00BD7381">
        <w:rPr>
          <w:rFonts w:ascii="Times New Roman" w:eastAsia="Times New Roman" w:hAnsi="Times New Roman" w:cs="Times New Roman"/>
          <w:sz w:val="24"/>
          <w:szCs w:val="24"/>
        </w:rPr>
        <w:t>  </w:t>
      </w:r>
    </w:p>
    <w:p w14:paraId="67D2EDA9" w14:textId="5F769BA3" w:rsidR="00C16F05" w:rsidRPr="00BD7381" w:rsidRDefault="00551C56" w:rsidP="00224EB1">
      <w:pPr>
        <w:numPr>
          <w:ilvl w:val="0"/>
          <w:numId w:val="13"/>
        </w:numPr>
        <w:tabs>
          <w:tab w:val="clear"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lastRenderedPageBreak/>
        <w:t>4 to 7</w:t>
      </w:r>
      <w:r w:rsidR="00B924CC" w:rsidRPr="00BD7381">
        <w:rPr>
          <w:rFonts w:ascii="Times New Roman" w:eastAsia="Times New Roman" w:hAnsi="Times New Roman" w:cs="Times New Roman"/>
          <w:color w:val="000000" w:themeColor="text1"/>
          <w:sz w:val="24"/>
          <w:szCs w:val="24"/>
        </w:rPr>
        <w:t> times</w:t>
      </w:r>
      <w:r w:rsidR="00C16F05" w:rsidRPr="00BD7381">
        <w:rPr>
          <w:rFonts w:ascii="Times New Roman" w:eastAsia="Times New Roman" w:hAnsi="Times New Roman" w:cs="Times New Roman"/>
          <w:sz w:val="24"/>
          <w:szCs w:val="24"/>
        </w:rPr>
        <w:t>  </w:t>
      </w:r>
    </w:p>
    <w:p w14:paraId="48657BB8" w14:textId="240D5ED6" w:rsidR="00551C56" w:rsidRPr="00551C56"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 to 11 times</w:t>
      </w:r>
    </w:p>
    <w:p w14:paraId="21F44AE2" w14:textId="6F75A9C3" w:rsidR="00C16F05" w:rsidRPr="00BD7381"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 to 20 times</w:t>
      </w:r>
    </w:p>
    <w:p w14:paraId="33E97574" w14:textId="0C943027" w:rsidR="00C16F05" w:rsidRPr="00BD7381" w:rsidRDefault="00551C56" w:rsidP="00224EB1">
      <w:pPr>
        <w:numPr>
          <w:ilvl w:val="0"/>
          <w:numId w:val="15"/>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 day or nearly every day</w:t>
      </w:r>
    </w:p>
    <w:p w14:paraId="3AC144B9" w14:textId="77777777" w:rsidR="0049660B" w:rsidRPr="00BD7381" w:rsidRDefault="0049660B" w:rsidP="00B43E36">
      <w:pPr>
        <w:spacing w:after="0" w:line="240" w:lineRule="auto"/>
        <w:ind w:left="1440"/>
        <w:rPr>
          <w:rFonts w:ascii="Times New Roman" w:eastAsia="Times New Roman" w:hAnsi="Times New Roman" w:cs="Times New Roman"/>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1E4BA335" w14:textId="6A7F8FEC" w:rsidR="00C16F05" w:rsidRPr="00BD7381" w:rsidRDefault="00C16F05" w:rsidP="00B43E36">
      <w:pPr>
        <w:spacing w:after="0" w:line="240" w:lineRule="auto"/>
        <w:ind w:left="1440"/>
        <w:rPr>
          <w:sz w:val="24"/>
          <w:szCs w:val="24"/>
        </w:rPr>
      </w:pPr>
      <w:r w:rsidRPr="00BD7381">
        <w:rPr>
          <w:rFonts w:ascii="Times New Roman" w:eastAsia="Times New Roman" w:hAnsi="Times New Roman" w:cs="Times New Roman"/>
          <w:sz w:val="24"/>
          <w:szCs w:val="24"/>
        </w:rPr>
        <w:lastRenderedPageBreak/>
        <w:t>  </w:t>
      </w:r>
    </w:p>
    <w:p w14:paraId="4EE4BCEB" w14:textId="77777777" w:rsidR="00551C56" w:rsidRPr="00BD7381" w:rsidRDefault="00B924CC" w:rsidP="00224EB1">
      <w:pPr>
        <w:pStyle w:val="ListParagraph"/>
        <w:numPr>
          <w:ilvl w:val="0"/>
          <w:numId w:val="45"/>
        </w:numPr>
        <w:spacing w:after="0" w:line="240" w:lineRule="auto"/>
        <w:ind w:left="360" w:hanging="600"/>
        <w:rPr>
          <w:sz w:val="24"/>
          <w:szCs w:val="24"/>
        </w:rPr>
      </w:pPr>
      <w:r w:rsidRPr="00551C56">
        <w:rPr>
          <w:rFonts w:ascii="Times New Roman" w:eastAsia="Times New Roman" w:hAnsi="Times New Roman" w:cs="Times New Roman"/>
          <w:color w:val="000000" w:themeColor="text1"/>
          <w:sz w:val="24"/>
          <w:szCs w:val="24"/>
        </w:rPr>
        <w:t xml:space="preserve"> </w:t>
      </w:r>
      <w:r w:rsidRPr="00551C56">
        <w:rPr>
          <w:rFonts w:ascii="Times New Roman" w:eastAsia="Times New Roman" w:hAnsi="Times New Roman" w:cs="Times New Roman"/>
          <w:sz w:val="24"/>
          <w:szCs w:val="24"/>
        </w:rPr>
        <w:t xml:space="preserve">My use of marijuana has a negative impact on my relationship with others </w:t>
      </w:r>
      <w:r w:rsidR="00551C56">
        <w:rPr>
          <w:rFonts w:ascii="Times New Roman" w:eastAsia="Times New Roman" w:hAnsi="Times New Roman" w:cs="Times New Roman"/>
          <w:b/>
          <w:color w:val="000000" w:themeColor="text1"/>
          <w:sz w:val="24"/>
          <w:szCs w:val="24"/>
          <w:u w:val="single"/>
        </w:rPr>
        <w:t>(circle one)</w:t>
      </w:r>
    </w:p>
    <w:p w14:paraId="7C518FB5" w14:textId="2EF02C6A" w:rsidR="003631E5" w:rsidRPr="00BD7381" w:rsidRDefault="003631E5" w:rsidP="00551C56">
      <w:pPr>
        <w:spacing w:after="0" w:line="240" w:lineRule="auto"/>
      </w:pPr>
    </w:p>
    <w:p w14:paraId="3B31253A" w14:textId="6B1362B5" w:rsidR="00823F55" w:rsidRPr="00BD7381" w:rsidRDefault="00823F55" w:rsidP="00823F55">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37D2F804" w14:textId="77777777" w:rsidR="00551C56" w:rsidRDefault="00551C56" w:rsidP="008F1EBE">
      <w:pPr>
        <w:spacing w:after="0" w:line="240" w:lineRule="auto"/>
        <w:contextualSpacing/>
        <w:rPr>
          <w:rFonts w:ascii="Times New Roman" w:eastAsia="Times New Roman" w:hAnsi="Times New Roman" w:cs="Times New Roman"/>
          <w:b/>
          <w:i/>
          <w:color w:val="000000" w:themeColor="text1"/>
          <w:sz w:val="24"/>
          <w:szCs w:val="24"/>
        </w:rPr>
      </w:pPr>
    </w:p>
    <w:p w14:paraId="7F515D71" w14:textId="71406FE5" w:rsidR="00B924CC" w:rsidRPr="00BD7381" w:rsidRDefault="00B924CC" w:rsidP="00551C56">
      <w:pPr>
        <w:spacing w:after="0" w:line="240" w:lineRule="auto"/>
        <w:ind w:left="-180"/>
        <w:contextualSpacing/>
        <w:rPr>
          <w:rFonts w:ascii="Times New Roman" w:eastAsia="Times New Roman" w:hAnsi="Times New Roman" w:cs="Times New Roman"/>
          <w:b/>
          <w:i/>
          <w:color w:val="000000" w:themeColor="text1"/>
          <w:sz w:val="24"/>
          <w:szCs w:val="24"/>
        </w:rPr>
      </w:pPr>
      <w:r w:rsidRPr="00BD7381">
        <w:rPr>
          <w:rFonts w:ascii="Times New Roman" w:eastAsia="Times New Roman" w:hAnsi="Times New Roman" w:cs="Times New Roman"/>
          <w:b/>
          <w:i/>
          <w:color w:val="000000" w:themeColor="text1"/>
          <w:sz w:val="24"/>
          <w:szCs w:val="24"/>
        </w:rPr>
        <w:t xml:space="preserve">The next question </w:t>
      </w:r>
      <w:proofErr w:type="gramStart"/>
      <w:r w:rsidR="00551C56">
        <w:rPr>
          <w:rFonts w:ascii="Times New Roman" w:eastAsia="Times New Roman" w:hAnsi="Times New Roman" w:cs="Times New Roman"/>
          <w:b/>
          <w:i/>
          <w:color w:val="000000" w:themeColor="text1"/>
          <w:sz w:val="24"/>
          <w:szCs w:val="24"/>
        </w:rPr>
        <w:t>are</w:t>
      </w:r>
      <w:proofErr w:type="gramEnd"/>
      <w:r w:rsidR="00551C56">
        <w:rPr>
          <w:rFonts w:ascii="Times New Roman" w:eastAsia="Times New Roman" w:hAnsi="Times New Roman" w:cs="Times New Roman"/>
          <w:b/>
          <w:i/>
          <w:color w:val="000000" w:themeColor="text1"/>
          <w:sz w:val="24"/>
          <w:szCs w:val="24"/>
        </w:rPr>
        <w:t xml:space="preserve"> about</w:t>
      </w:r>
      <w:r w:rsidRPr="00BD7381">
        <w:rPr>
          <w:rFonts w:ascii="Times New Roman" w:eastAsia="Times New Roman" w:hAnsi="Times New Roman" w:cs="Times New Roman"/>
          <w:b/>
          <w:i/>
          <w:color w:val="000000" w:themeColor="text1"/>
          <w:sz w:val="24"/>
          <w:szCs w:val="24"/>
        </w:rPr>
        <w:t xml:space="preserve"> drugs such as amphetamines or methamphetamines, cocaine or opiates </w:t>
      </w:r>
      <w:r w:rsidR="00551C56">
        <w:rPr>
          <w:rFonts w:ascii="Times New Roman" w:eastAsia="Times New Roman" w:hAnsi="Times New Roman" w:cs="Times New Roman"/>
          <w:b/>
          <w:i/>
          <w:color w:val="000000" w:themeColor="text1"/>
          <w:sz w:val="24"/>
          <w:szCs w:val="24"/>
        </w:rPr>
        <w:t>(</w:t>
      </w:r>
      <w:r w:rsidRPr="00BD7381">
        <w:rPr>
          <w:rFonts w:ascii="Times New Roman" w:eastAsia="Times New Roman" w:hAnsi="Times New Roman" w:cs="Times New Roman"/>
          <w:b/>
          <w:i/>
          <w:color w:val="000000" w:themeColor="text1"/>
          <w:sz w:val="24"/>
          <w:szCs w:val="24"/>
        </w:rPr>
        <w:t>such as heroin</w:t>
      </w:r>
      <w:r w:rsidR="00551C56">
        <w:rPr>
          <w:rFonts w:ascii="Times New Roman" w:eastAsia="Times New Roman" w:hAnsi="Times New Roman" w:cs="Times New Roman"/>
          <w:b/>
          <w:i/>
          <w:color w:val="000000" w:themeColor="text1"/>
          <w:sz w:val="24"/>
          <w:szCs w:val="24"/>
        </w:rPr>
        <w:t xml:space="preserve">), sniffing glue or paints, and </w:t>
      </w:r>
      <w:r w:rsidRPr="00BD7381">
        <w:rPr>
          <w:rFonts w:ascii="Times New Roman" w:eastAsia="Times New Roman" w:hAnsi="Times New Roman" w:cs="Times New Roman"/>
          <w:b/>
          <w:i/>
          <w:color w:val="000000" w:themeColor="text1"/>
          <w:sz w:val="24"/>
          <w:szCs w:val="24"/>
        </w:rPr>
        <w:t xml:space="preserve">over-the-counter drugs </w:t>
      </w:r>
      <w:r w:rsidR="00551C56">
        <w:rPr>
          <w:rFonts w:ascii="Times New Roman" w:eastAsia="Times New Roman" w:hAnsi="Times New Roman" w:cs="Times New Roman"/>
          <w:b/>
          <w:i/>
          <w:color w:val="000000" w:themeColor="text1"/>
          <w:sz w:val="24"/>
          <w:szCs w:val="24"/>
        </w:rPr>
        <w:t xml:space="preserve">used </w:t>
      </w:r>
      <w:r w:rsidRPr="00BD7381">
        <w:rPr>
          <w:rFonts w:ascii="Times New Roman" w:eastAsia="Times New Roman" w:hAnsi="Times New Roman" w:cs="Times New Roman"/>
          <w:b/>
          <w:i/>
          <w:color w:val="000000" w:themeColor="text1"/>
          <w:sz w:val="24"/>
          <w:szCs w:val="24"/>
        </w:rPr>
        <w:t>to get high.</w:t>
      </w:r>
    </w:p>
    <w:p w14:paraId="6C72558F" w14:textId="09EFD34C" w:rsidR="00C16F05" w:rsidRPr="00BD7381" w:rsidRDefault="00C16F05" w:rsidP="008F1EBE">
      <w:pPr>
        <w:spacing w:after="0" w:line="240" w:lineRule="auto"/>
        <w:contextualSpacing/>
      </w:pPr>
      <w:r w:rsidRPr="00BD7381">
        <w:rPr>
          <w:rFonts w:ascii="Times New Roman" w:eastAsia="Times New Roman" w:hAnsi="Times New Roman" w:cs="Times New Roman"/>
          <w:sz w:val="24"/>
          <w:szCs w:val="24"/>
        </w:rPr>
        <w:t>  </w:t>
      </w:r>
    </w:p>
    <w:p w14:paraId="73924B81" w14:textId="1E01D6EF" w:rsidR="00B924CC" w:rsidRPr="00551C56" w:rsidRDefault="00B924CC" w:rsidP="00224EB1">
      <w:pPr>
        <w:pStyle w:val="ListParagraph"/>
        <w:numPr>
          <w:ilvl w:val="0"/>
          <w:numId w:val="45"/>
        </w:numPr>
        <w:spacing w:after="0" w:line="240" w:lineRule="auto"/>
        <w:ind w:left="360" w:hanging="600"/>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how many times have you used any of the substances mentioned to get high?</w:t>
      </w:r>
    </w:p>
    <w:p w14:paraId="5597220E" w14:textId="77777777" w:rsidR="00551C56" w:rsidRPr="00551C56" w:rsidRDefault="00551C56" w:rsidP="00551C56">
      <w:pPr>
        <w:pStyle w:val="ListParagraph"/>
        <w:spacing w:after="0" w:line="240" w:lineRule="auto"/>
        <w:ind w:left="360"/>
      </w:pPr>
    </w:p>
    <w:p w14:paraId="0ACA3939" w14:textId="77777777" w:rsidR="00551C56" w:rsidRPr="00BD7381" w:rsidRDefault="00551C56" w:rsidP="00551C56">
      <w:pPr>
        <w:spacing w:after="0" w:line="240" w:lineRule="auto"/>
        <w:ind w:left="-240"/>
        <w:sectPr w:rsidR="00551C56" w:rsidRPr="00BD7381" w:rsidSect="002042D3">
          <w:type w:val="continuous"/>
          <w:pgSz w:w="12240" w:h="15840"/>
          <w:pgMar w:top="1440" w:right="1440" w:bottom="1440" w:left="1350" w:header="720" w:footer="720" w:gutter="0"/>
          <w:cols w:space="720"/>
          <w:docGrid w:linePitch="360"/>
        </w:sectPr>
      </w:pPr>
    </w:p>
    <w:p w14:paraId="3A9235C1" w14:textId="05EFBC5D" w:rsidR="00551C56" w:rsidRPr="00BD7381" w:rsidRDefault="00551C56" w:rsidP="00224EB1">
      <w:pPr>
        <w:numPr>
          <w:ilvl w:val="0"/>
          <w:numId w:val="11"/>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0 times </w:t>
      </w:r>
      <w:proofErr w:type="gramStart"/>
      <w:r w:rsidRPr="00BD7381">
        <w:rPr>
          <w:rFonts w:ascii="Times New Roman" w:eastAsia="Times New Roman" w:hAnsi="Times New Roman" w:cs="Times New Roman"/>
          <w:color w:val="000000" w:themeColor="text1"/>
          <w:sz w:val="24"/>
          <w:szCs w:val="24"/>
        </w:rPr>
        <w:t>( </w:t>
      </w:r>
      <w:r w:rsidRPr="00224EB1">
        <w:rPr>
          <w:rFonts w:ascii="Times New Roman" w:eastAsia="Times New Roman" w:hAnsi="Times New Roman" w:cs="Times New Roman"/>
          <w:b/>
          <w:bCs/>
          <w:color w:val="000000" w:themeColor="text1"/>
          <w:sz w:val="24"/>
          <w:szCs w:val="24"/>
        </w:rPr>
        <w:t>go</w:t>
      </w:r>
      <w:proofErr w:type="gramEnd"/>
      <w:r w:rsidRPr="00224EB1">
        <w:rPr>
          <w:rFonts w:ascii="Times New Roman" w:eastAsia="Times New Roman" w:hAnsi="Times New Roman" w:cs="Times New Roman"/>
          <w:b/>
          <w:bCs/>
          <w:color w:val="000000" w:themeColor="text1"/>
          <w:sz w:val="24"/>
          <w:szCs w:val="24"/>
        </w:rPr>
        <w:t xml:space="preserve"> to #</w:t>
      </w:r>
      <w:r w:rsidR="00224EB1">
        <w:rPr>
          <w:rFonts w:ascii="Times New Roman" w:eastAsia="Times New Roman" w:hAnsi="Times New Roman" w:cs="Times New Roman"/>
          <w:b/>
          <w:bCs/>
          <w:color w:val="000000" w:themeColor="text1"/>
          <w:sz w:val="24"/>
          <w:szCs w:val="24"/>
        </w:rPr>
        <w:t>202</w:t>
      </w:r>
      <w:r w:rsidRPr="00BD7381">
        <w:rPr>
          <w:rFonts w:ascii="Times New Roman" w:eastAsia="Times New Roman" w:hAnsi="Times New Roman" w:cs="Times New Roman"/>
          <w:b/>
          <w:bCs/>
          <w:color w:val="000000" w:themeColor="text1"/>
          <w:sz w:val="24"/>
          <w:szCs w:val="24"/>
        </w:rPr>
        <w:t>)</w:t>
      </w:r>
      <w:r w:rsidRPr="00BD7381">
        <w:rPr>
          <w:rFonts w:ascii="Times New Roman" w:eastAsia="Times New Roman" w:hAnsi="Times New Roman" w:cs="Times New Roman"/>
          <w:sz w:val="24"/>
          <w:szCs w:val="24"/>
        </w:rPr>
        <w:t>  </w:t>
      </w:r>
    </w:p>
    <w:p w14:paraId="1624F905" w14:textId="77777777" w:rsidR="00551C56" w:rsidRPr="00BD7381" w:rsidRDefault="00551C56" w:rsidP="00224EB1">
      <w:pPr>
        <w:numPr>
          <w:ilvl w:val="0"/>
          <w:numId w:val="12"/>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to</w:t>
      </w:r>
      <w:r w:rsidRPr="00BD73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w:t>
      </w:r>
      <w:r w:rsidRPr="00BD7381">
        <w:rPr>
          <w:rFonts w:ascii="Times New Roman" w:eastAsia="Times New Roman" w:hAnsi="Times New Roman" w:cs="Times New Roman"/>
          <w:color w:val="000000" w:themeColor="text1"/>
          <w:sz w:val="24"/>
          <w:szCs w:val="24"/>
        </w:rPr>
        <w:t> times</w:t>
      </w:r>
      <w:r w:rsidRPr="00BD7381">
        <w:rPr>
          <w:rFonts w:ascii="Times New Roman" w:eastAsia="Times New Roman" w:hAnsi="Times New Roman" w:cs="Times New Roman"/>
          <w:sz w:val="24"/>
          <w:szCs w:val="24"/>
        </w:rPr>
        <w:t>  </w:t>
      </w:r>
    </w:p>
    <w:p w14:paraId="2371E85F" w14:textId="77777777" w:rsidR="00551C56" w:rsidRPr="00BD7381" w:rsidRDefault="00551C56" w:rsidP="00224EB1">
      <w:pPr>
        <w:numPr>
          <w:ilvl w:val="0"/>
          <w:numId w:val="13"/>
        </w:numPr>
        <w:tabs>
          <w:tab w:val="clear"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4 to 7</w:t>
      </w:r>
      <w:r w:rsidRPr="00BD7381">
        <w:rPr>
          <w:rFonts w:ascii="Times New Roman" w:eastAsia="Times New Roman" w:hAnsi="Times New Roman" w:cs="Times New Roman"/>
          <w:color w:val="000000" w:themeColor="text1"/>
          <w:sz w:val="24"/>
          <w:szCs w:val="24"/>
        </w:rPr>
        <w:t> times</w:t>
      </w:r>
      <w:r w:rsidRPr="00BD7381">
        <w:rPr>
          <w:rFonts w:ascii="Times New Roman" w:eastAsia="Times New Roman" w:hAnsi="Times New Roman" w:cs="Times New Roman"/>
          <w:sz w:val="24"/>
          <w:szCs w:val="24"/>
        </w:rPr>
        <w:t>  </w:t>
      </w:r>
    </w:p>
    <w:p w14:paraId="63EC36C9" w14:textId="77777777" w:rsidR="00551C56" w:rsidRPr="00551C56"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to 11 times</w:t>
      </w:r>
    </w:p>
    <w:p w14:paraId="77FEB8A6" w14:textId="77777777" w:rsidR="00551C56" w:rsidRPr="00BD7381"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to 20 times</w:t>
      </w:r>
    </w:p>
    <w:p w14:paraId="01FEAD46" w14:textId="77777777" w:rsidR="00551C56" w:rsidRPr="00BD7381" w:rsidRDefault="00551C56" w:rsidP="00224EB1">
      <w:pPr>
        <w:numPr>
          <w:ilvl w:val="0"/>
          <w:numId w:val="15"/>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 or nearly every day</w:t>
      </w:r>
    </w:p>
    <w:p w14:paraId="2249F860" w14:textId="77777777" w:rsidR="00551C56" w:rsidRPr="00BD7381" w:rsidRDefault="00551C56" w:rsidP="00551C56">
      <w:pPr>
        <w:spacing w:after="0" w:line="240" w:lineRule="auto"/>
        <w:ind w:left="1440"/>
        <w:rPr>
          <w:rFonts w:ascii="Times New Roman" w:eastAsia="Times New Roman" w:hAnsi="Times New Roman" w:cs="Times New Roman"/>
          <w:sz w:val="24"/>
          <w:szCs w:val="24"/>
        </w:rPr>
        <w:sectPr w:rsidR="00551C56" w:rsidRPr="00BD7381" w:rsidSect="0049660B">
          <w:type w:val="continuous"/>
          <w:pgSz w:w="12240" w:h="15840"/>
          <w:pgMar w:top="1440" w:right="1440" w:bottom="1440" w:left="1350" w:header="720" w:footer="720" w:gutter="0"/>
          <w:cols w:num="2" w:space="720"/>
          <w:docGrid w:linePitch="360"/>
        </w:sectPr>
      </w:pPr>
    </w:p>
    <w:p w14:paraId="6C5BF722" w14:textId="5E068110" w:rsidR="00C16F05" w:rsidRPr="00BD7381" w:rsidRDefault="00C16F05" w:rsidP="00551C56">
      <w:p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lastRenderedPageBreak/>
        <w:t> </w:t>
      </w:r>
    </w:p>
    <w:p w14:paraId="1F24BCB4" w14:textId="77777777" w:rsidR="00C16F05" w:rsidRPr="00BD7381" w:rsidRDefault="00C16F05" w:rsidP="00C16F05">
      <w:pPr>
        <w:spacing w:after="0" w:line="240" w:lineRule="auto"/>
        <w:ind w:left="1440"/>
      </w:pPr>
      <w:r w:rsidRPr="00BD7381">
        <w:rPr>
          <w:rFonts w:ascii="Times New Roman" w:eastAsia="Times New Roman" w:hAnsi="Times New Roman" w:cs="Times New Roman"/>
          <w:sz w:val="24"/>
          <w:szCs w:val="24"/>
        </w:rPr>
        <w:lastRenderedPageBreak/>
        <w:t>  </w:t>
      </w:r>
    </w:p>
    <w:p w14:paraId="4367BC35" w14:textId="77777777" w:rsidR="0049660B" w:rsidRPr="00BD7381" w:rsidRDefault="0049660B" w:rsidP="00224EB1">
      <w:pPr>
        <w:pStyle w:val="ListParagraph"/>
        <w:numPr>
          <w:ilvl w:val="0"/>
          <w:numId w:val="45"/>
        </w:numPr>
        <w:spacing w:after="0" w:line="240" w:lineRule="auto"/>
        <w:ind w:left="810" w:hanging="450"/>
        <w:rPr>
          <w:rFonts w:ascii="Times New Roman" w:eastAsia="Times New Roman" w:hAnsi="Times New Roman" w:cs="Times New Roman"/>
          <w:color w:val="000000" w:themeColor="text1"/>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5F6807DA" w14:textId="5106D80B" w:rsidR="00C16F05" w:rsidRPr="00BD7381" w:rsidRDefault="00B924CC" w:rsidP="00224EB1">
      <w:pPr>
        <w:pStyle w:val="ListParagraph"/>
        <w:numPr>
          <w:ilvl w:val="0"/>
          <w:numId w:val="45"/>
        </w:numPr>
        <w:spacing w:after="0" w:line="240" w:lineRule="auto"/>
        <w:ind w:left="360" w:hanging="540"/>
      </w:pPr>
      <w:r w:rsidRPr="00BD7381">
        <w:rPr>
          <w:rFonts w:ascii="Times New Roman" w:eastAsia="Times New Roman" w:hAnsi="Times New Roman" w:cs="Times New Roman"/>
          <w:sz w:val="24"/>
          <w:szCs w:val="24"/>
        </w:rPr>
        <w:lastRenderedPageBreak/>
        <w:t>My use of drugs such as amphetamines, opiates, glue, paints and over-the-counter medications has a negative impact on my relationship with others (circle below</w:t>
      </w:r>
      <w:proofErr w:type="gramStart"/>
      <w:r w:rsidRPr="00BD7381">
        <w:rPr>
          <w:rFonts w:ascii="Times New Roman" w:eastAsia="Times New Roman" w:hAnsi="Times New Roman" w:cs="Times New Roman"/>
          <w:sz w:val="24"/>
          <w:szCs w:val="24"/>
        </w:rPr>
        <w:t>):</w:t>
      </w:r>
      <w:r w:rsidR="00B43E36" w:rsidRPr="00BD7381">
        <w:rPr>
          <w:rFonts w:ascii="Times New Roman" w:eastAsia="Times New Roman" w:hAnsi="Times New Roman" w:cs="Times New Roman"/>
          <w:sz w:val="24"/>
          <w:szCs w:val="24"/>
        </w:rPr>
        <w:t>_</w:t>
      </w:r>
      <w:proofErr w:type="gramEnd"/>
      <w:r w:rsidR="00B43E36" w:rsidRPr="00BD7381">
        <w:rPr>
          <w:rFonts w:ascii="Times New Roman" w:eastAsia="Times New Roman" w:hAnsi="Times New Roman" w:cs="Times New Roman"/>
          <w:sz w:val="24"/>
          <w:szCs w:val="24"/>
        </w:rPr>
        <w:t>___</w:t>
      </w:r>
    </w:p>
    <w:p w14:paraId="35021475" w14:textId="77777777" w:rsidR="00C16F05" w:rsidRPr="00BD7381" w:rsidRDefault="00C16F05" w:rsidP="00C16F05">
      <w:pPr>
        <w:spacing w:after="0" w:line="240" w:lineRule="auto"/>
      </w:pPr>
      <w:r w:rsidRPr="00BD7381">
        <w:rPr>
          <w:rFonts w:ascii="Times New Roman" w:eastAsia="Times New Roman" w:hAnsi="Times New Roman" w:cs="Times New Roman"/>
          <w:sz w:val="24"/>
          <w:szCs w:val="24"/>
        </w:rPr>
        <w:t> </w:t>
      </w:r>
    </w:p>
    <w:p w14:paraId="1E753B38" w14:textId="61BEAECA" w:rsidR="00BE5251" w:rsidRDefault="00823F55"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1063C63F" w14:textId="77777777" w:rsidR="00BE525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p>
    <w:p w14:paraId="04E89666" w14:textId="4566B8CC" w:rsidR="0049660B" w:rsidRPr="00BE525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i/>
        </w:rPr>
      </w:pPr>
      <w:r w:rsidRPr="00BE5251">
        <w:rPr>
          <w:rFonts w:ascii="Times New Roman Bold" w:hAnsi="Times New Roman Bold"/>
          <w:b/>
          <w:bCs/>
          <w:i/>
          <w:spacing w:val="-4"/>
          <w:sz w:val="22"/>
        </w:rPr>
        <w:t>The following section has to do with the ways you may</w:t>
      </w:r>
      <w:r>
        <w:rPr>
          <w:rFonts w:ascii="Times New Roman Bold" w:hAnsi="Times New Roman Bold"/>
          <w:b/>
          <w:bCs/>
          <w:i/>
          <w:spacing w:val="-4"/>
          <w:sz w:val="22"/>
        </w:rPr>
        <w:t xml:space="preserve"> have felt or behaved in the past</w:t>
      </w:r>
      <w:r w:rsidRPr="00BE5251">
        <w:rPr>
          <w:rFonts w:ascii="Times New Roman Bold" w:hAnsi="Times New Roman Bold"/>
          <w:b/>
          <w:bCs/>
          <w:i/>
          <w:spacing w:val="-4"/>
          <w:sz w:val="22"/>
        </w:rPr>
        <w:t xml:space="preserve"> week. </w:t>
      </w:r>
      <w:r w:rsidR="0049660B" w:rsidRPr="00BE5251">
        <w:rPr>
          <w:i/>
        </w:rPr>
        <w:t>  </w:t>
      </w:r>
    </w:p>
    <w:p w14:paraId="0F39CB9B" w14:textId="77777777" w:rsidR="00BE5251" w:rsidRPr="00BD738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Segoe UI" w:hAnsi="Segoe UI" w:cs="Segoe UI"/>
          <w:sz w:val="12"/>
          <w:szCs w:val="12"/>
        </w:rPr>
      </w:pPr>
    </w:p>
    <w:p w14:paraId="52BAD4D1" w14:textId="10CC4659" w:rsidR="00C16F05" w:rsidRPr="00BD7381" w:rsidRDefault="00C16F05" w:rsidP="00C16F05">
      <w:pPr>
        <w:spacing w:after="0" w:line="240" w:lineRule="auto"/>
        <w:textAlignment w:val="baseline"/>
        <w:rPr>
          <w:rFonts w:ascii="Segoe UI" w:eastAsia="Times New Roman" w:hAnsi="Segoe UI" w:cs="Segoe UI"/>
          <w:sz w:val="12"/>
          <w:szCs w:val="12"/>
        </w:rPr>
      </w:pPr>
    </w:p>
    <w:p w14:paraId="6483323C" w14:textId="76BCA9E5" w:rsidR="00C16F05" w:rsidRPr="00BD7381" w:rsidRDefault="00C16F05" w:rsidP="00F5383F">
      <w:pPr>
        <w:spacing w:after="0" w:line="240" w:lineRule="auto"/>
        <w:ind w:left="1440"/>
        <w:textAlignment w:val="baseline"/>
        <w:rPr>
          <w:rFonts w:ascii="Times New Roman" w:eastAsia="Times New Roman" w:hAnsi="Times New Roman" w:cs="Times New Roman"/>
          <w:b/>
          <w:sz w:val="24"/>
          <w:szCs w:val="24"/>
        </w:rPr>
      </w:pPr>
      <w:r w:rsidRPr="00BD7381">
        <w:rPr>
          <w:rFonts w:ascii="Times New Roman" w:eastAsia="Times New Roman" w:hAnsi="Times New Roman" w:cs="Times New Roman"/>
          <w:sz w:val="24"/>
          <w:szCs w:val="24"/>
        </w:rPr>
        <w:t> </w:t>
      </w:r>
      <w:r w:rsidRPr="00BD7381">
        <w:rPr>
          <w:rFonts w:ascii="Times New Roman" w:eastAsia="Times New Roman" w:hAnsi="Times New Roman" w:cs="Times New Roman"/>
          <w:b/>
          <w:sz w:val="24"/>
          <w:szCs w:val="24"/>
        </w:rPr>
        <w:t xml:space="preserve">0 = </w:t>
      </w:r>
      <w:r w:rsidR="00B924CC" w:rsidRPr="00BD7381">
        <w:rPr>
          <w:rFonts w:ascii="Times New Roman" w:eastAsia="Times New Roman" w:hAnsi="Times New Roman" w:cs="Times New Roman"/>
          <w:b/>
          <w:sz w:val="24"/>
          <w:szCs w:val="24"/>
        </w:rPr>
        <w:t xml:space="preserve">rarely or never (less </w:t>
      </w:r>
      <w:r w:rsidR="009E23D3" w:rsidRPr="00BD7381">
        <w:rPr>
          <w:rFonts w:ascii="Times New Roman" w:eastAsia="Times New Roman" w:hAnsi="Times New Roman" w:cs="Times New Roman"/>
          <w:b/>
          <w:sz w:val="24"/>
          <w:szCs w:val="24"/>
        </w:rPr>
        <w:t>than</w:t>
      </w:r>
      <w:r w:rsidR="00B924CC" w:rsidRPr="00BD7381">
        <w:rPr>
          <w:rFonts w:ascii="Times New Roman" w:eastAsia="Times New Roman" w:hAnsi="Times New Roman" w:cs="Times New Roman"/>
          <w:b/>
          <w:sz w:val="24"/>
          <w:szCs w:val="24"/>
        </w:rPr>
        <w:t xml:space="preserve"> a day</w:t>
      </w:r>
      <w:r w:rsidRPr="00BD7381">
        <w:rPr>
          <w:rFonts w:ascii="Times New Roman" w:eastAsia="Times New Roman" w:hAnsi="Times New Roman" w:cs="Times New Roman"/>
          <w:b/>
          <w:sz w:val="24"/>
          <w:szCs w:val="24"/>
        </w:rPr>
        <w:t>)   </w:t>
      </w:r>
      <w:r w:rsidRPr="00BD7381">
        <w:rPr>
          <w:b/>
        </w:rPr>
        <w:br/>
      </w:r>
      <w:r w:rsidR="009E23D3" w:rsidRPr="00BD7381">
        <w:rPr>
          <w:rFonts w:ascii="Times New Roman" w:eastAsia="Times New Roman" w:hAnsi="Times New Roman" w:cs="Times New Roman"/>
          <w:b/>
          <w:sz w:val="24"/>
          <w:szCs w:val="24"/>
        </w:rPr>
        <w:t> 1 = some or a few times</w:t>
      </w:r>
      <w:r w:rsidR="00B924CC" w:rsidRPr="00BD7381">
        <w:rPr>
          <w:rFonts w:ascii="Times New Roman" w:eastAsia="Times New Roman" w:hAnsi="Times New Roman" w:cs="Times New Roman"/>
          <w:b/>
          <w:sz w:val="24"/>
          <w:szCs w:val="24"/>
        </w:rPr>
        <w:t xml:space="preserve"> (1-2 days</w:t>
      </w:r>
      <w:r w:rsidRPr="00BD7381">
        <w:rPr>
          <w:rFonts w:ascii="Times New Roman" w:eastAsia="Times New Roman" w:hAnsi="Times New Roman" w:cs="Times New Roman"/>
          <w:b/>
          <w:sz w:val="24"/>
          <w:szCs w:val="24"/>
        </w:rPr>
        <w:t>)   </w:t>
      </w:r>
      <w:r w:rsidRPr="00BD7381">
        <w:rPr>
          <w:b/>
        </w:rPr>
        <w:br/>
      </w:r>
      <w:r w:rsidR="009E23D3" w:rsidRPr="00BD7381">
        <w:rPr>
          <w:rFonts w:ascii="Times New Roman" w:eastAsia="Times New Roman" w:hAnsi="Times New Roman" w:cs="Times New Roman"/>
          <w:b/>
          <w:sz w:val="24"/>
          <w:szCs w:val="24"/>
        </w:rPr>
        <w:t> 2 = occasionally</w:t>
      </w:r>
      <w:r w:rsidRPr="00BD7381">
        <w:rPr>
          <w:rFonts w:ascii="Times New Roman" w:eastAsia="Times New Roman" w:hAnsi="Times New Roman" w:cs="Times New Roman"/>
          <w:b/>
          <w:sz w:val="24"/>
          <w:szCs w:val="24"/>
        </w:rPr>
        <w:t xml:space="preserve"> o</w:t>
      </w:r>
      <w:r w:rsidR="009E23D3" w:rsidRPr="00BD7381">
        <w:rPr>
          <w:rFonts w:ascii="Times New Roman" w:eastAsia="Times New Roman" w:hAnsi="Times New Roman" w:cs="Times New Roman"/>
          <w:b/>
          <w:sz w:val="24"/>
          <w:szCs w:val="24"/>
        </w:rPr>
        <w:t>r</w:t>
      </w:r>
      <w:r w:rsidRPr="00BD7381">
        <w:rPr>
          <w:rFonts w:ascii="Times New Roman" w:eastAsia="Times New Roman" w:hAnsi="Times New Roman" w:cs="Times New Roman"/>
          <w:b/>
          <w:sz w:val="24"/>
          <w:szCs w:val="24"/>
        </w:rPr>
        <w:t xml:space="preserve"> </w:t>
      </w:r>
      <w:r w:rsidR="009E23D3" w:rsidRPr="00BD7381">
        <w:rPr>
          <w:rFonts w:ascii="Times New Roman" w:eastAsia="Times New Roman" w:hAnsi="Times New Roman" w:cs="Times New Roman"/>
          <w:b/>
          <w:sz w:val="24"/>
          <w:szCs w:val="24"/>
        </w:rPr>
        <w:t>a moderate amount (3-4 days</w:t>
      </w:r>
      <w:r w:rsidRPr="00BD7381">
        <w:rPr>
          <w:rFonts w:ascii="Times New Roman" w:eastAsia="Times New Roman" w:hAnsi="Times New Roman" w:cs="Times New Roman"/>
          <w:b/>
          <w:sz w:val="24"/>
          <w:szCs w:val="24"/>
        </w:rPr>
        <w:t>)   </w:t>
      </w:r>
      <w:r w:rsidRPr="00BD7381">
        <w:rPr>
          <w:b/>
        </w:rPr>
        <w:br/>
      </w:r>
      <w:r w:rsidRPr="00BD7381">
        <w:rPr>
          <w:rFonts w:ascii="Times New Roman" w:eastAsia="Times New Roman" w:hAnsi="Times New Roman" w:cs="Times New Roman"/>
          <w:b/>
          <w:sz w:val="24"/>
          <w:szCs w:val="24"/>
        </w:rPr>
        <w:t> 3 =</w:t>
      </w:r>
      <w:r w:rsidR="009E23D3" w:rsidRPr="00BD7381">
        <w:rPr>
          <w:rFonts w:ascii="Times New Roman" w:eastAsia="Times New Roman" w:hAnsi="Times New Roman" w:cs="Times New Roman"/>
          <w:b/>
          <w:sz w:val="24"/>
          <w:szCs w:val="24"/>
        </w:rPr>
        <w:t xml:space="preserve"> the majority of the time</w:t>
      </w:r>
      <w:r w:rsidRPr="00BD7381">
        <w:rPr>
          <w:rFonts w:ascii="Times New Roman" w:eastAsia="Times New Roman" w:hAnsi="Times New Roman" w:cs="Times New Roman"/>
          <w:b/>
          <w:sz w:val="24"/>
          <w:szCs w:val="24"/>
        </w:rPr>
        <w:t xml:space="preserve"> </w:t>
      </w:r>
      <w:r w:rsidR="009E23D3" w:rsidRPr="00BD7381">
        <w:rPr>
          <w:rFonts w:ascii="Times New Roman" w:eastAsia="Times New Roman" w:hAnsi="Times New Roman" w:cs="Times New Roman"/>
          <w:b/>
          <w:sz w:val="24"/>
          <w:szCs w:val="24"/>
        </w:rPr>
        <w:t>or all the time (5-7 days</w:t>
      </w:r>
      <w:r w:rsidRPr="00BD7381">
        <w:rPr>
          <w:rFonts w:ascii="Times New Roman" w:eastAsia="Times New Roman" w:hAnsi="Times New Roman" w:cs="Times New Roman"/>
          <w:b/>
          <w:sz w:val="24"/>
          <w:szCs w:val="24"/>
        </w:rPr>
        <w:t>)</w:t>
      </w:r>
    </w:p>
    <w:p w14:paraId="559BBB87" w14:textId="77777777" w:rsidR="001C1A72" w:rsidRPr="00BD7381" w:rsidRDefault="001C1A72" w:rsidP="00C16F05">
      <w:pPr>
        <w:spacing w:after="0" w:line="240" w:lineRule="auto"/>
        <w:textAlignment w:val="baseline"/>
        <w:rPr>
          <w:rFonts w:ascii="Segoe UI" w:eastAsia="Times New Roman" w:hAnsi="Segoe UI" w:cs="Segoe UI"/>
          <w:sz w:val="12"/>
          <w:szCs w:val="12"/>
        </w:rPr>
      </w:pPr>
    </w:p>
    <w:p w14:paraId="182B1F9C" w14:textId="0A63D797" w:rsidR="00C16F05" w:rsidRDefault="009E23D3" w:rsidP="00C16F05">
      <w:pPr>
        <w:spacing w:after="0" w:line="240" w:lineRule="auto"/>
        <w:textAlignment w:val="baseline"/>
        <w:rPr>
          <w:rFonts w:ascii="Times New Roman" w:eastAsia="Times New Roman" w:hAnsi="Times New Roman" w:cs="Times New Roman"/>
          <w:b/>
          <w:bCs/>
          <w:color w:val="000000" w:themeColor="text1"/>
          <w:sz w:val="24"/>
          <w:szCs w:val="24"/>
        </w:rPr>
      </w:pPr>
      <w:r w:rsidRPr="00BD7381">
        <w:rPr>
          <w:rFonts w:ascii="Times New Roman" w:eastAsia="Times New Roman" w:hAnsi="Times New Roman" w:cs="Times New Roman"/>
          <w:b/>
          <w:bCs/>
          <w:color w:val="000000" w:themeColor="text1"/>
          <w:sz w:val="24"/>
          <w:szCs w:val="24"/>
        </w:rPr>
        <w:t>During the past week</w:t>
      </w:r>
      <w:r w:rsidR="00C16F05" w:rsidRPr="00BD7381">
        <w:rPr>
          <w:rFonts w:ascii="Times New Roman" w:eastAsia="Times New Roman" w:hAnsi="Times New Roman" w:cs="Times New Roman"/>
          <w:b/>
          <w:bCs/>
          <w:color w:val="000000" w:themeColor="text1"/>
          <w:sz w:val="24"/>
          <w:szCs w:val="24"/>
        </w:rPr>
        <w:t>:</w:t>
      </w:r>
    </w:p>
    <w:p w14:paraId="29D1A124" w14:textId="77777777" w:rsidR="00B9605E" w:rsidRPr="00BD7381" w:rsidRDefault="00B9605E" w:rsidP="00C16F05">
      <w:pPr>
        <w:spacing w:after="0" w:line="240" w:lineRule="auto"/>
        <w:textAlignment w:val="baseline"/>
        <w:rPr>
          <w:rFonts w:ascii="Segoe UI" w:eastAsia="Times New Roman" w:hAnsi="Segoe UI" w:cs="Segoe UI"/>
          <w:sz w:val="12"/>
          <w:szCs w:val="12"/>
        </w:rPr>
      </w:pPr>
    </w:p>
    <w:p w14:paraId="066FE46E" w14:textId="3B8C6565" w:rsidR="00994B00"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I have felt depressed</w:t>
      </w:r>
      <w:r w:rsidR="00C16F05" w:rsidRPr="00BD7381">
        <w:rPr>
          <w:rFonts w:ascii="Times New Roman" w:eastAsia="Times New Roman" w:hAnsi="Times New Roman" w:cs="Times New Roman"/>
          <w:color w:val="000000" w:themeColor="text1"/>
          <w:sz w:val="24"/>
          <w:szCs w:val="24"/>
        </w:rPr>
        <w:t xml:space="preserve"> _____</w:t>
      </w:r>
    </w:p>
    <w:p w14:paraId="095CF8AB" w14:textId="141A97CE" w:rsidR="00994B00"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I felt that all I did was an effort</w:t>
      </w:r>
      <w:r w:rsidR="00DF4FAC" w:rsidRPr="00BD7381">
        <w:rPr>
          <w:rFonts w:ascii="Times New Roman" w:eastAsia="Times New Roman" w:hAnsi="Times New Roman" w:cs="Times New Roman"/>
          <w:color w:val="000000" w:themeColor="text1"/>
          <w:sz w:val="24"/>
          <w:szCs w:val="24"/>
        </w:rPr>
        <w:t>____</w:t>
      </w:r>
    </w:p>
    <w:p w14:paraId="061A36B3" w14:textId="0598405E"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 f</w:t>
      </w:r>
      <w:r w:rsidR="009E23D3" w:rsidRPr="00BD7381">
        <w:rPr>
          <w:rFonts w:ascii="Times New Roman" w:eastAsia="Times New Roman" w:hAnsi="Times New Roman" w:cs="Times New Roman"/>
          <w:color w:val="000000" w:themeColor="text1"/>
          <w:sz w:val="24"/>
          <w:szCs w:val="24"/>
        </w:rPr>
        <w:t>elt fearful</w:t>
      </w:r>
      <w:r w:rsidR="00C16F05" w:rsidRPr="00BD7381">
        <w:rPr>
          <w:rFonts w:ascii="Times New Roman" w:eastAsia="Times New Roman" w:hAnsi="Times New Roman" w:cs="Times New Roman"/>
          <w:color w:val="000000" w:themeColor="text1"/>
          <w:sz w:val="24"/>
          <w:szCs w:val="24"/>
        </w:rPr>
        <w:t>_____</w:t>
      </w:r>
    </w:p>
    <w:p w14:paraId="3D0F079A" w14:textId="0816B10C"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w:t>
      </w:r>
      <w:r w:rsidR="009E23D3" w:rsidRPr="00BD7381">
        <w:rPr>
          <w:rFonts w:ascii="Times New Roman" w:eastAsia="Times New Roman" w:hAnsi="Times New Roman" w:cs="Times New Roman"/>
          <w:color w:val="000000" w:themeColor="text1"/>
          <w:sz w:val="24"/>
          <w:szCs w:val="24"/>
        </w:rPr>
        <w:t>d a restless sleep</w:t>
      </w:r>
      <w:r w:rsidR="00C16F05" w:rsidRPr="00BD7381">
        <w:rPr>
          <w:rFonts w:ascii="Times New Roman" w:eastAsia="Times New Roman" w:hAnsi="Times New Roman" w:cs="Times New Roman"/>
          <w:color w:val="000000" w:themeColor="text1"/>
          <w:sz w:val="24"/>
          <w:szCs w:val="24"/>
        </w:rPr>
        <w:t xml:space="preserve"> _____</w:t>
      </w:r>
    </w:p>
    <w:p w14:paraId="61915D92" w14:textId="3FEB7DDD"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 xml:space="preserve">I have </w:t>
      </w:r>
      <w:r w:rsidR="009E23D3" w:rsidRPr="00BD7381">
        <w:rPr>
          <w:rFonts w:ascii="Times New Roman" w:eastAsia="Times New Roman" w:hAnsi="Times New Roman" w:cs="Times New Roman"/>
          <w:color w:val="000000" w:themeColor="text1"/>
          <w:sz w:val="24"/>
          <w:szCs w:val="24"/>
        </w:rPr>
        <w:t>felt happy</w:t>
      </w:r>
      <w:r w:rsidR="00DF4FAC" w:rsidRPr="00BD7381">
        <w:rPr>
          <w:rFonts w:ascii="Times New Roman" w:eastAsia="Times New Roman" w:hAnsi="Times New Roman" w:cs="Times New Roman"/>
          <w:color w:val="000000" w:themeColor="text1"/>
          <w:sz w:val="24"/>
          <w:szCs w:val="24"/>
        </w:rPr>
        <w:t xml:space="preserve"> _____</w:t>
      </w:r>
    </w:p>
    <w:p w14:paraId="6D19D4D7" w14:textId="1A082E37"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w:t>
      </w:r>
      <w:r w:rsidR="009E23D3" w:rsidRPr="00BD7381">
        <w:rPr>
          <w:rFonts w:ascii="Times New Roman" w:eastAsia="Times New Roman" w:hAnsi="Times New Roman" w:cs="Times New Roman"/>
          <w:color w:val="000000" w:themeColor="text1"/>
          <w:sz w:val="24"/>
          <w:szCs w:val="24"/>
        </w:rPr>
        <w:t xml:space="preserve"> felt alone</w:t>
      </w:r>
      <w:r w:rsidR="00DF4FAC" w:rsidRPr="00BD7381">
        <w:rPr>
          <w:rFonts w:ascii="Times New Roman" w:eastAsia="Times New Roman" w:hAnsi="Times New Roman" w:cs="Times New Roman"/>
          <w:color w:val="000000" w:themeColor="text1"/>
          <w:sz w:val="24"/>
          <w:szCs w:val="24"/>
        </w:rPr>
        <w:t xml:space="preserve"> ____</w:t>
      </w:r>
    </w:p>
    <w:p w14:paraId="2C9DC4DB" w14:textId="62BF39D8" w:rsidR="00DF4FAC"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People weren’t friendly</w:t>
      </w:r>
      <w:r w:rsidR="00C16F05" w:rsidRPr="00BD7381">
        <w:rPr>
          <w:rFonts w:ascii="Times New Roman" w:eastAsia="Times New Roman" w:hAnsi="Times New Roman" w:cs="Times New Roman"/>
          <w:color w:val="000000" w:themeColor="text1"/>
          <w:sz w:val="24"/>
          <w:szCs w:val="24"/>
        </w:rPr>
        <w:t xml:space="preserve"> _____</w:t>
      </w:r>
    </w:p>
    <w:p w14:paraId="3C997B0D" w14:textId="79BDEAFF"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e</w:t>
      </w:r>
      <w:r w:rsidR="009E23D3" w:rsidRPr="00BD7381">
        <w:rPr>
          <w:rFonts w:ascii="Times New Roman" w:eastAsia="Times New Roman" w:hAnsi="Times New Roman" w:cs="Times New Roman"/>
          <w:color w:val="000000" w:themeColor="text1"/>
          <w:sz w:val="24"/>
          <w:szCs w:val="24"/>
        </w:rPr>
        <w:t>njoyed life</w:t>
      </w:r>
      <w:r w:rsidR="00C16F05" w:rsidRPr="00BD7381">
        <w:rPr>
          <w:rFonts w:ascii="Times New Roman" w:eastAsia="Times New Roman" w:hAnsi="Times New Roman" w:cs="Times New Roman"/>
          <w:color w:val="000000" w:themeColor="text1"/>
          <w:sz w:val="24"/>
          <w:szCs w:val="24"/>
        </w:rPr>
        <w:t xml:space="preserve"> </w:t>
      </w:r>
      <w:r w:rsidR="00DF4FAC" w:rsidRPr="00BD7381">
        <w:rPr>
          <w:rFonts w:ascii="Times New Roman" w:eastAsia="Times New Roman" w:hAnsi="Times New Roman" w:cs="Times New Roman"/>
          <w:color w:val="000000" w:themeColor="text1"/>
          <w:sz w:val="24"/>
          <w:szCs w:val="24"/>
        </w:rPr>
        <w:t>_____</w:t>
      </w:r>
    </w:p>
    <w:p w14:paraId="6D686339" w14:textId="74F2EC95"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w:t>
      </w:r>
      <w:r w:rsidR="009E23D3" w:rsidRPr="00BD7381">
        <w:rPr>
          <w:rFonts w:ascii="Times New Roman" w:eastAsia="Times New Roman" w:hAnsi="Times New Roman" w:cs="Times New Roman"/>
          <w:color w:val="000000" w:themeColor="text1"/>
          <w:sz w:val="24"/>
          <w:szCs w:val="24"/>
        </w:rPr>
        <w:t xml:space="preserve"> felt sad</w:t>
      </w:r>
      <w:r w:rsidR="00DF4FAC" w:rsidRPr="00BD7381">
        <w:rPr>
          <w:rFonts w:ascii="Times New Roman" w:eastAsia="Times New Roman" w:hAnsi="Times New Roman" w:cs="Times New Roman"/>
          <w:color w:val="000000" w:themeColor="text1"/>
          <w:sz w:val="24"/>
          <w:szCs w:val="24"/>
        </w:rPr>
        <w:t xml:space="preserve"> ____</w:t>
      </w:r>
    </w:p>
    <w:p w14:paraId="3F5DE8B5" w14:textId="054D7FD5"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f</w:t>
      </w:r>
      <w:r w:rsidR="009E23D3" w:rsidRPr="00BD7381">
        <w:rPr>
          <w:rFonts w:ascii="Times New Roman" w:eastAsia="Times New Roman" w:hAnsi="Times New Roman" w:cs="Times New Roman"/>
          <w:color w:val="000000" w:themeColor="text1"/>
          <w:sz w:val="24"/>
          <w:szCs w:val="24"/>
        </w:rPr>
        <w:t>elt like people didn’t like me</w:t>
      </w:r>
      <w:r w:rsidR="00C16F05" w:rsidRPr="00BD7381">
        <w:rPr>
          <w:rFonts w:ascii="Times New Roman" w:eastAsia="Times New Roman" w:hAnsi="Times New Roman" w:cs="Times New Roman"/>
          <w:color w:val="000000" w:themeColor="text1"/>
          <w:sz w:val="24"/>
          <w:szCs w:val="24"/>
        </w:rPr>
        <w:t xml:space="preserve"> _____</w:t>
      </w:r>
    </w:p>
    <w:p w14:paraId="504DFBA3" w14:textId="1187D614" w:rsidR="00AB64FA" w:rsidRPr="0031614B" w:rsidRDefault="00820AB0" w:rsidP="00B9605E">
      <w:pPr>
        <w:pStyle w:val="ListParagraph"/>
        <w:numPr>
          <w:ilvl w:val="0"/>
          <w:numId w:val="45"/>
        </w:numPr>
        <w:spacing w:after="0" w:line="36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 d</w:t>
      </w:r>
      <w:r w:rsidR="009E23D3" w:rsidRPr="00BD7381">
        <w:rPr>
          <w:rFonts w:ascii="Times New Roman" w:eastAsia="Times New Roman" w:hAnsi="Times New Roman" w:cs="Times New Roman"/>
          <w:color w:val="000000" w:themeColor="text1"/>
          <w:sz w:val="24"/>
          <w:szCs w:val="24"/>
        </w:rPr>
        <w:t xml:space="preserve">idn’t feel like doing </w:t>
      </w:r>
      <w:proofErr w:type="gramStart"/>
      <w:r w:rsidR="009E23D3" w:rsidRPr="00BD7381">
        <w:rPr>
          <w:rFonts w:ascii="Times New Roman" w:eastAsia="Times New Roman" w:hAnsi="Times New Roman" w:cs="Times New Roman"/>
          <w:color w:val="000000" w:themeColor="text1"/>
          <w:sz w:val="24"/>
          <w:szCs w:val="24"/>
        </w:rPr>
        <w:t xml:space="preserve">anything </w:t>
      </w:r>
      <w:r w:rsidR="00C16F05" w:rsidRPr="00BD7381">
        <w:rPr>
          <w:rFonts w:ascii="Times New Roman" w:eastAsia="Times New Roman" w:hAnsi="Times New Roman" w:cs="Times New Roman"/>
          <w:color w:val="000000" w:themeColor="text1"/>
          <w:sz w:val="24"/>
          <w:szCs w:val="24"/>
        </w:rPr>
        <w:t xml:space="preserve"> _</w:t>
      </w:r>
      <w:proofErr w:type="gramEnd"/>
      <w:r w:rsidR="00C16F05" w:rsidRPr="00BD7381">
        <w:rPr>
          <w:rFonts w:ascii="Times New Roman" w:eastAsia="Times New Roman" w:hAnsi="Times New Roman" w:cs="Times New Roman"/>
          <w:color w:val="000000" w:themeColor="text1"/>
          <w:sz w:val="24"/>
          <w:szCs w:val="24"/>
        </w:rPr>
        <w:t>_____</w:t>
      </w:r>
    </w:p>
    <w:p w14:paraId="63F9C304" w14:textId="77777777" w:rsidR="00611E54" w:rsidRDefault="00611E54" w:rsidP="0031614B">
      <w:pPr>
        <w:rPr>
          <w:rFonts w:ascii="Times New Roman" w:hAnsi="Times New Roman" w:cs="Times New Roman"/>
          <w:i/>
          <w:sz w:val="24"/>
          <w:szCs w:val="24"/>
        </w:rPr>
      </w:pPr>
    </w:p>
    <w:p w14:paraId="419BB378" w14:textId="77777777" w:rsidR="0031614B" w:rsidRDefault="0031614B" w:rsidP="0031614B">
      <w:pPr>
        <w:rPr>
          <w:rFonts w:ascii="Times New Roman" w:hAnsi="Times New Roman" w:cs="Times New Roman"/>
          <w:i/>
          <w:sz w:val="24"/>
          <w:szCs w:val="24"/>
        </w:rPr>
      </w:pPr>
      <w:r w:rsidRPr="006E6233">
        <w:rPr>
          <w:rFonts w:ascii="Times New Roman" w:hAnsi="Times New Roman" w:cs="Times New Roman"/>
          <w:i/>
          <w:sz w:val="24"/>
          <w:szCs w:val="24"/>
        </w:rPr>
        <w:lastRenderedPageBreak/>
        <w:t>Since the presidential election of 2016, at my child’s school…</w:t>
      </w:r>
    </w:p>
    <w:p w14:paraId="0474D0A3" w14:textId="1949BF3C" w:rsidR="0031614B" w:rsidRPr="0031614B" w:rsidRDefault="0031614B" w:rsidP="0031614B">
      <w:pPr>
        <w:rPr>
          <w:rFonts w:ascii="Times New Roman" w:hAnsi="Times New Roman" w:cs="Times New Roman"/>
          <w:b/>
        </w:rPr>
      </w:pPr>
      <w:r w:rsidRPr="0031614B">
        <w:rPr>
          <w:rFonts w:ascii="Times New Roman" w:hAnsi="Times New Roman" w:cs="Times New Roman"/>
          <w:b/>
        </w:rPr>
        <w:t xml:space="preserve">1 = Strongly disagree </w:t>
      </w:r>
      <w:r w:rsidRPr="0031614B">
        <w:rPr>
          <w:rFonts w:ascii="Times New Roman" w:hAnsi="Times New Roman" w:cs="Times New Roman"/>
          <w:b/>
        </w:rPr>
        <w:tab/>
        <w:t xml:space="preserve">2 = Somewhat disagree    3 = Somewhat agree </w:t>
      </w:r>
      <w:r w:rsidRPr="0031614B">
        <w:rPr>
          <w:rFonts w:ascii="Times New Roman" w:hAnsi="Times New Roman" w:cs="Times New Roman"/>
          <w:b/>
        </w:rPr>
        <w:tab/>
        <w:t xml:space="preserve"> 4 = Strongly agree</w:t>
      </w:r>
    </w:p>
    <w:p w14:paraId="0D40ECEC"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u w:val="single"/>
        </w:rPr>
      </w:pPr>
      <w:r>
        <w:rPr>
          <w:rFonts w:ascii="Times New Roman" w:hAnsi="Times New Roman" w:cs="Times New Roman"/>
          <w:sz w:val="24"/>
          <w:szCs w:val="24"/>
        </w:rPr>
        <w:t>There has been an increase of</w:t>
      </w:r>
      <w:r w:rsidRPr="00DC555B">
        <w:rPr>
          <w:rFonts w:ascii="Times New Roman" w:hAnsi="Times New Roman" w:cs="Times New Roman"/>
          <w:sz w:val="24"/>
          <w:szCs w:val="24"/>
        </w:rPr>
        <w:t xml:space="preserve"> negative feelings about immigrants ____</w:t>
      </w:r>
    </w:p>
    <w:p w14:paraId="0ECDC38C"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u w:val="single"/>
        </w:rPr>
      </w:pPr>
      <w:r>
        <w:rPr>
          <w:rFonts w:ascii="Times New Roman" w:hAnsi="Times New Roman" w:cs="Times New Roman"/>
          <w:sz w:val="24"/>
          <w:szCs w:val="24"/>
        </w:rPr>
        <w:t xml:space="preserve">There is an increased sense of fear </w:t>
      </w:r>
      <w:r w:rsidRPr="00DC555B">
        <w:rPr>
          <w:rFonts w:ascii="Times New Roman" w:hAnsi="Times New Roman" w:cs="Times New Roman"/>
          <w:sz w:val="24"/>
          <w:szCs w:val="24"/>
        </w:rPr>
        <w:t>about w</w:t>
      </w:r>
      <w:r>
        <w:rPr>
          <w:rFonts w:ascii="Times New Roman" w:hAnsi="Times New Roman" w:cs="Times New Roman"/>
          <w:sz w:val="24"/>
          <w:szCs w:val="24"/>
        </w:rPr>
        <w:t>hat may happen to families of immigrants</w:t>
      </w:r>
      <w:r w:rsidRPr="00DC555B">
        <w:rPr>
          <w:rFonts w:ascii="Times New Roman" w:hAnsi="Times New Roman" w:cs="Times New Roman"/>
          <w:sz w:val="24"/>
          <w:szCs w:val="24"/>
        </w:rPr>
        <w:t xml:space="preserve"> ____</w:t>
      </w:r>
    </w:p>
    <w:p w14:paraId="06D392FA"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 xml:space="preserve">I have noticed an increase in racist talk </w:t>
      </w:r>
      <w:r>
        <w:rPr>
          <w:rFonts w:ascii="Times New Roman" w:hAnsi="Times New Roman" w:cs="Times New Roman"/>
          <w:sz w:val="24"/>
          <w:szCs w:val="24"/>
        </w:rPr>
        <w:t xml:space="preserve">and anger towards people </w:t>
      </w:r>
      <w:r w:rsidRPr="00DC555B">
        <w:rPr>
          <w:rFonts w:ascii="Times New Roman" w:hAnsi="Times New Roman" w:cs="Times New Roman"/>
          <w:sz w:val="24"/>
          <w:szCs w:val="24"/>
        </w:rPr>
        <w:t>of color ____</w:t>
      </w:r>
    </w:p>
    <w:p w14:paraId="7DBA2E60"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Students get in fights (verbal or physical) based on who they supported in the election ____</w:t>
      </w:r>
    </w:p>
    <w:p w14:paraId="6A92037F"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Teachers or administrators are being harassed for standing up for children ____</w:t>
      </w:r>
    </w:p>
    <w:p w14:paraId="7E9D0B41"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Teachers and administrators have put in place a support system to help the school deal with the post-election climate   ____</w:t>
      </w:r>
    </w:p>
    <w:p w14:paraId="352A9ED9" w14:textId="77777777" w:rsidR="000A3570" w:rsidRDefault="000A3570" w:rsidP="0031614B">
      <w:pPr>
        <w:rPr>
          <w:rFonts w:ascii="Times New Roman" w:hAnsi="Times New Roman" w:cs="Times New Roman"/>
          <w:b/>
          <w:sz w:val="24"/>
          <w:szCs w:val="24"/>
        </w:rPr>
      </w:pPr>
    </w:p>
    <w:p w14:paraId="5A47BCC8" w14:textId="77777777" w:rsidR="000A3570" w:rsidRDefault="000A3570" w:rsidP="0031614B">
      <w:pPr>
        <w:rPr>
          <w:rFonts w:ascii="Times New Roman" w:hAnsi="Times New Roman" w:cs="Times New Roman"/>
          <w:b/>
          <w:sz w:val="24"/>
          <w:szCs w:val="24"/>
        </w:rPr>
      </w:pPr>
    </w:p>
    <w:p w14:paraId="33EBCE0E" w14:textId="77777777" w:rsidR="000A3570" w:rsidRDefault="000A3570" w:rsidP="0031614B">
      <w:pPr>
        <w:rPr>
          <w:rFonts w:ascii="Times New Roman" w:hAnsi="Times New Roman" w:cs="Times New Roman"/>
          <w:b/>
          <w:sz w:val="24"/>
          <w:szCs w:val="24"/>
        </w:rPr>
      </w:pPr>
    </w:p>
    <w:p w14:paraId="69C5C0EF" w14:textId="0014AADF" w:rsidR="0031614B" w:rsidRPr="00DC555B" w:rsidRDefault="0031614B" w:rsidP="0031614B">
      <w:pPr>
        <w:rPr>
          <w:rFonts w:ascii="Times New Roman" w:hAnsi="Times New Roman" w:cs="Times New Roman"/>
          <w:b/>
          <w:sz w:val="24"/>
          <w:szCs w:val="24"/>
        </w:rPr>
      </w:pPr>
      <w:r w:rsidRPr="00DC555B">
        <w:rPr>
          <w:rFonts w:ascii="Times New Roman" w:hAnsi="Times New Roman" w:cs="Times New Roman"/>
          <w:b/>
          <w:sz w:val="24"/>
          <w:szCs w:val="24"/>
        </w:rPr>
        <w:t>Qualitative:</w:t>
      </w:r>
    </w:p>
    <w:p w14:paraId="628788A2" w14:textId="77777777" w:rsidR="0031614B" w:rsidRPr="0031614B" w:rsidRDefault="0031614B" w:rsidP="0031614B">
      <w:pPr>
        <w:pStyle w:val="ListParagraph"/>
        <w:numPr>
          <w:ilvl w:val="0"/>
          <w:numId w:val="45"/>
        </w:numPr>
        <w:kinsoku w:val="0"/>
        <w:overflowPunct w:val="0"/>
        <w:autoSpaceDE w:val="0"/>
        <w:autoSpaceDN w:val="0"/>
        <w:adjustRightInd w:val="0"/>
        <w:spacing w:after="0" w:line="212" w:lineRule="exact"/>
        <w:rPr>
          <w:rFonts w:ascii="Times New Roman" w:hAnsi="Times New Roman" w:cs="Times New Roman"/>
          <w:sz w:val="24"/>
          <w:szCs w:val="24"/>
        </w:rPr>
      </w:pPr>
      <w:r w:rsidRPr="00DC555B">
        <w:rPr>
          <w:rFonts w:ascii="Times New Roman" w:hAnsi="Times New Roman" w:cs="Times New Roman"/>
          <w:bCs/>
          <w:sz w:val="24"/>
          <w:szCs w:val="24"/>
        </w:rPr>
        <w:t>If</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specific</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incidents</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of</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election-related</w:t>
      </w:r>
      <w:r w:rsidRPr="00DC555B">
        <w:rPr>
          <w:rFonts w:ascii="Times New Roman" w:hAnsi="Times New Roman" w:cs="Times New Roman"/>
          <w:bCs/>
          <w:spacing w:val="18"/>
          <w:sz w:val="24"/>
          <w:szCs w:val="24"/>
        </w:rPr>
        <w:t xml:space="preserve"> </w:t>
      </w:r>
      <w:r w:rsidRPr="00DC555B">
        <w:rPr>
          <w:rFonts w:ascii="Times New Roman" w:hAnsi="Times New Roman" w:cs="Times New Roman"/>
          <w:bCs/>
          <w:sz w:val="24"/>
          <w:szCs w:val="24"/>
        </w:rPr>
        <w:t>bigotry</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or</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harassment</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have</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8"/>
          <w:sz w:val="24"/>
          <w:szCs w:val="24"/>
        </w:rPr>
        <w:t xml:space="preserve"> </w:t>
      </w:r>
      <w:r>
        <w:rPr>
          <w:rFonts w:ascii="Times New Roman" w:hAnsi="Times New Roman" w:cs="Times New Roman"/>
          <w:bCs/>
          <w:sz w:val="24"/>
          <w:szCs w:val="24"/>
        </w:rPr>
        <w:t>at</w:t>
      </w:r>
      <w:r w:rsidRPr="00DC555B">
        <w:rPr>
          <w:rFonts w:ascii="Times New Roman" w:hAnsi="Times New Roman" w:cs="Times New Roman"/>
          <w:bCs/>
          <w:sz w:val="24"/>
          <w:szCs w:val="24"/>
        </w:rPr>
        <w:t xml:space="preserve"> your</w:t>
      </w:r>
      <w:r w:rsidRPr="00DC555B">
        <w:rPr>
          <w:rFonts w:ascii="Times New Roman" w:hAnsi="Times New Roman" w:cs="Times New Roman"/>
          <w:bCs/>
          <w:spacing w:val="14"/>
          <w:sz w:val="24"/>
          <w:szCs w:val="24"/>
        </w:rPr>
        <w:t xml:space="preserve"> </w:t>
      </w:r>
      <w:r>
        <w:rPr>
          <w:rFonts w:ascii="Times New Roman" w:hAnsi="Times New Roman" w:cs="Times New Roman"/>
          <w:bCs/>
          <w:spacing w:val="14"/>
          <w:sz w:val="24"/>
          <w:szCs w:val="24"/>
        </w:rPr>
        <w:t xml:space="preserve">child’s </w:t>
      </w:r>
      <w:r w:rsidRPr="00DC555B">
        <w:rPr>
          <w:rFonts w:ascii="Times New Roman" w:hAnsi="Times New Roman" w:cs="Times New Roman"/>
          <w:bCs/>
          <w:sz w:val="24"/>
          <w:szCs w:val="24"/>
        </w:rPr>
        <w:t>school,</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please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describe</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them.</w:t>
      </w:r>
      <w:r w:rsidRPr="00DC555B">
        <w:rPr>
          <w:rFonts w:ascii="Times New Roman" w:hAnsi="Times New Roman" w:cs="Times New Roman"/>
          <w:bCs/>
          <w:spacing w:val="15"/>
          <w:sz w:val="24"/>
          <w:szCs w:val="24"/>
        </w:rPr>
        <w:t xml:space="preserve"> </w:t>
      </w:r>
    </w:p>
    <w:p w14:paraId="72503ABD"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37A0284B"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163687A3"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44FE2925"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657D3B5E"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105B7791"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2006B72A"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3CAD96A8" w14:textId="77777777" w:rsidR="0031614B" w:rsidRP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049199B4" w14:textId="77777777" w:rsidR="0031614B" w:rsidRDefault="0031614B"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391E164"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E807BA4"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121412E8"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725F6F8" w14:textId="77777777" w:rsidR="00611E54" w:rsidRPr="00DC555B"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60C2429D" w14:textId="49A5949D" w:rsidR="0031614B" w:rsidRPr="000A3570" w:rsidRDefault="0031614B" w:rsidP="0031614B">
      <w:pPr>
        <w:pStyle w:val="ListParagraph"/>
        <w:numPr>
          <w:ilvl w:val="0"/>
          <w:numId w:val="45"/>
        </w:numPr>
        <w:kinsoku w:val="0"/>
        <w:overflowPunct w:val="0"/>
        <w:autoSpaceDE w:val="0"/>
        <w:autoSpaceDN w:val="0"/>
        <w:adjustRightInd w:val="0"/>
        <w:spacing w:before="44" w:after="0" w:line="304" w:lineRule="auto"/>
        <w:ind w:right="1099"/>
        <w:rPr>
          <w:rFonts w:ascii="Times New Roman" w:hAnsi="Times New Roman" w:cs="Times New Roman"/>
          <w:sz w:val="24"/>
          <w:szCs w:val="24"/>
        </w:rPr>
      </w:pPr>
      <w:r w:rsidRPr="00DC555B">
        <w:rPr>
          <w:rFonts w:ascii="Times New Roman" w:hAnsi="Times New Roman" w:cs="Times New Roman"/>
          <w:bCs/>
          <w:sz w:val="24"/>
          <w:szCs w:val="24"/>
        </w:rPr>
        <w:t>Please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describe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any</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examples</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of</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hope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or</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inclusion</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that</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have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in</w:t>
      </w:r>
      <w:r w:rsidRPr="00DC555B">
        <w:rPr>
          <w:rFonts w:ascii="Times New Roman" w:hAnsi="Times New Roman" w:cs="Times New Roman"/>
          <w:bCs/>
          <w:spacing w:val="14"/>
          <w:sz w:val="24"/>
          <w:szCs w:val="24"/>
        </w:rPr>
        <w:t xml:space="preserve"> </w:t>
      </w:r>
      <w:r>
        <w:rPr>
          <w:rFonts w:ascii="Times New Roman" w:hAnsi="Times New Roman" w:cs="Times New Roman"/>
          <w:bCs/>
          <w:sz w:val="24"/>
          <w:szCs w:val="24"/>
        </w:rPr>
        <w:t xml:space="preserve">your child’s </w:t>
      </w:r>
      <w:r w:rsidRPr="00DC555B">
        <w:rPr>
          <w:rFonts w:ascii="Times New Roman" w:hAnsi="Times New Roman" w:cs="Times New Roman"/>
          <w:bCs/>
          <w:sz w:val="24"/>
          <w:szCs w:val="24"/>
        </w:rPr>
        <w:t>school</w:t>
      </w:r>
      <w:r w:rsidRPr="00DC555B">
        <w:rPr>
          <w:rFonts w:ascii="Times New Roman" w:hAnsi="Times New Roman" w:cs="Times New Roman"/>
          <w:bCs/>
          <w:spacing w:val="20"/>
          <w:sz w:val="24"/>
          <w:szCs w:val="24"/>
        </w:rPr>
        <w:t xml:space="preserve"> </w:t>
      </w:r>
      <w:r w:rsidRPr="00DC555B">
        <w:rPr>
          <w:rFonts w:ascii="Times New Roman" w:hAnsi="Times New Roman" w:cs="Times New Roman"/>
          <w:bCs/>
          <w:sz w:val="24"/>
          <w:szCs w:val="24"/>
        </w:rPr>
        <w:t>following</w:t>
      </w:r>
      <w:r w:rsidRPr="00DC555B">
        <w:rPr>
          <w:rFonts w:ascii="Times New Roman" w:hAnsi="Times New Roman" w:cs="Times New Roman"/>
          <w:bCs/>
          <w:spacing w:val="22"/>
          <w:sz w:val="24"/>
          <w:szCs w:val="24"/>
        </w:rPr>
        <w:t xml:space="preserve"> </w:t>
      </w:r>
      <w:r w:rsidRPr="00DC555B">
        <w:rPr>
          <w:rFonts w:ascii="Times New Roman" w:hAnsi="Times New Roman" w:cs="Times New Roman"/>
          <w:bCs/>
          <w:sz w:val="24"/>
          <w:szCs w:val="24"/>
        </w:rPr>
        <w:t>the</w:t>
      </w:r>
      <w:r w:rsidRPr="00DC555B">
        <w:rPr>
          <w:rFonts w:ascii="Times New Roman" w:hAnsi="Times New Roman" w:cs="Times New Roman"/>
          <w:bCs/>
          <w:spacing w:val="21"/>
          <w:sz w:val="24"/>
          <w:szCs w:val="24"/>
        </w:rPr>
        <w:t xml:space="preserve"> </w:t>
      </w:r>
      <w:r w:rsidRPr="00DC555B">
        <w:rPr>
          <w:rFonts w:ascii="Times New Roman" w:hAnsi="Times New Roman" w:cs="Times New Roman"/>
          <w:bCs/>
          <w:sz w:val="24"/>
          <w:szCs w:val="24"/>
        </w:rPr>
        <w:t>election.</w:t>
      </w:r>
    </w:p>
    <w:p w14:paraId="70431895" w14:textId="0D881F11"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3A1C93D0" w14:textId="54C45B99"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0BFADB85" w14:textId="7531AE88"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0E018F38" w14:textId="0D4838C8"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26B714FE" w14:textId="424B54A3"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5EFABE3D" w14:textId="77777777" w:rsidR="000A3570" w:rsidRP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17827208" w14:textId="77777777" w:rsidR="0031614B" w:rsidRDefault="0031614B" w:rsidP="0031614B">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rPr>
      </w:pPr>
    </w:p>
    <w:p w14:paraId="4222B0EE"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0ACC790"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0627B2C1"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6891861"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674F0882"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84E0AAA" w14:textId="7ED90984" w:rsidR="00994B00" w:rsidRPr="000A3570" w:rsidRDefault="009162D0" w:rsidP="000A3570">
      <w:pPr>
        <w:rPr>
          <w:rFonts w:ascii="Times New Roman" w:eastAsia="Times New Roman" w:hAnsi="Times New Roman" w:cs="Times New Roman"/>
          <w:sz w:val="24"/>
          <w:szCs w:val="24"/>
        </w:rPr>
      </w:pPr>
      <w:r w:rsidRPr="00D329DC">
        <w:rPr>
          <w:rFonts w:ascii="Times New Roman Bold" w:eastAsia="Times New Roman" w:hAnsi="Times New Roman Bold" w:cs="Times New Roman"/>
          <w:b/>
          <w:bCs/>
          <w:smallCaps/>
          <w:color w:val="000000" w:themeColor="text1"/>
          <w:sz w:val="28"/>
          <w:szCs w:val="28"/>
          <w:u w:val="single"/>
        </w:rPr>
        <w:t>D</w:t>
      </w:r>
      <w:r w:rsidR="00D329DC">
        <w:rPr>
          <w:rFonts w:ascii="Times New Roman Bold" w:eastAsia="Times New Roman" w:hAnsi="Times New Roman Bold" w:cs="Times New Roman"/>
          <w:b/>
          <w:bCs/>
          <w:smallCaps/>
          <w:color w:val="000000" w:themeColor="text1"/>
          <w:sz w:val="28"/>
          <w:szCs w:val="28"/>
          <w:u w:val="single"/>
        </w:rPr>
        <w:t>emographic information</w:t>
      </w:r>
      <w:r w:rsidRPr="00D329DC">
        <w:rPr>
          <w:rFonts w:ascii="Times New Roman Bold" w:eastAsia="Times New Roman" w:hAnsi="Times New Roman Bold" w:cs="Times New Roman"/>
          <w:b/>
          <w:bCs/>
          <w:smallCaps/>
          <w:color w:val="000000" w:themeColor="text1"/>
          <w:sz w:val="28"/>
          <w:szCs w:val="28"/>
          <w:u w:val="single"/>
        </w:rPr>
        <w:t>:</w:t>
      </w:r>
    </w:p>
    <w:p w14:paraId="24312D04" w14:textId="77777777" w:rsidR="00994B00" w:rsidRPr="008604C2" w:rsidRDefault="00994B00" w:rsidP="008604C2">
      <w:pPr>
        <w:spacing w:after="0" w:line="240" w:lineRule="auto"/>
        <w:textAlignment w:val="baseline"/>
        <w:rPr>
          <w:rFonts w:ascii="Times New Roman" w:eastAsia="Times New Roman" w:hAnsi="Times New Roman" w:cs="Times New Roman"/>
          <w:i/>
          <w:color w:val="000000" w:themeColor="text1"/>
          <w:sz w:val="24"/>
          <w:szCs w:val="24"/>
        </w:rPr>
      </w:pPr>
    </w:p>
    <w:p w14:paraId="54F45EE2" w14:textId="23A1DB00" w:rsidR="004C3BF0" w:rsidRPr="009C4FED" w:rsidRDefault="004C3BF0" w:rsidP="00224EB1">
      <w:pPr>
        <w:pStyle w:val="ListParagraph"/>
        <w:numPr>
          <w:ilvl w:val="0"/>
          <w:numId w:val="45"/>
        </w:numPr>
        <w:spacing w:after="0" w:line="240" w:lineRule="auto"/>
        <w:ind w:left="540" w:hanging="600"/>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How many people currently live in your household including yourself (the people who eat and sleep there most of the time)?</w:t>
      </w:r>
    </w:p>
    <w:p w14:paraId="1CE503CA" w14:textId="77777777" w:rsidR="009C4FED" w:rsidRPr="00BD7381" w:rsidRDefault="009C4FED" w:rsidP="009C4FED">
      <w:pPr>
        <w:pStyle w:val="ListParagraph"/>
        <w:spacing w:after="0" w:line="240" w:lineRule="auto"/>
        <w:ind w:left="540"/>
        <w:textAlignment w:val="baseline"/>
        <w:rPr>
          <w:rFonts w:ascii="Segoe UI" w:eastAsia="Times New Roman" w:hAnsi="Segoe UI" w:cs="Segoe UI"/>
          <w:sz w:val="12"/>
          <w:szCs w:val="12"/>
        </w:rPr>
      </w:pPr>
    </w:p>
    <w:p w14:paraId="4C165B2D" w14:textId="01080A9A" w:rsidR="009162D0" w:rsidRPr="009C4FED" w:rsidRDefault="009C4FED" w:rsidP="00224EB1">
      <w:pPr>
        <w:pStyle w:val="ListParagraph"/>
        <w:numPr>
          <w:ilvl w:val="1"/>
          <w:numId w:val="45"/>
        </w:numPr>
        <w:spacing w:after="0" w:line="240" w:lineRule="auto"/>
        <w:ind w:left="90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Nu</w:t>
      </w:r>
      <w:r w:rsidR="004C3BF0" w:rsidRPr="009C4FED">
        <w:rPr>
          <w:rFonts w:ascii="Times New Roman" w:eastAsia="Times New Roman" w:hAnsi="Times New Roman" w:cs="Times New Roman"/>
          <w:color w:val="000000" w:themeColor="text1"/>
          <w:sz w:val="24"/>
          <w:szCs w:val="24"/>
        </w:rPr>
        <w:t>mber of adults (18 and over</w:t>
      </w:r>
      <w:r w:rsidR="001F5BC7" w:rsidRPr="009C4FED">
        <w:rPr>
          <w:rFonts w:ascii="Times New Roman" w:eastAsia="Times New Roman" w:hAnsi="Times New Roman" w:cs="Times New Roman"/>
          <w:color w:val="000000" w:themeColor="text1"/>
          <w:sz w:val="24"/>
          <w:szCs w:val="24"/>
        </w:rPr>
        <w:t xml:space="preserve">): ___ </w:t>
      </w:r>
      <w:r w:rsidR="009162D0" w:rsidRPr="009C4FED">
        <w:rPr>
          <w:rFonts w:ascii="Times New Roman" w:eastAsia="Times New Roman" w:hAnsi="Times New Roman" w:cs="Times New Roman"/>
          <w:color w:val="000000" w:themeColor="text1"/>
          <w:sz w:val="24"/>
          <w:szCs w:val="24"/>
        </w:rPr>
        <w:t>___</w:t>
      </w:r>
      <w:r w:rsidR="001F5BC7" w:rsidRPr="009C4FED">
        <w:rPr>
          <w:rFonts w:ascii="Times New Roman" w:eastAsia="Times New Roman" w:hAnsi="Times New Roman" w:cs="Times New Roman"/>
          <w:sz w:val="24"/>
          <w:szCs w:val="24"/>
        </w:rPr>
        <w:t xml:space="preserve"> </w:t>
      </w:r>
    </w:p>
    <w:p w14:paraId="18CF290A" w14:textId="77777777" w:rsidR="009C4FED" w:rsidRPr="009C4FED" w:rsidRDefault="009C4FED" w:rsidP="009C4FED">
      <w:pPr>
        <w:pStyle w:val="ListParagraph"/>
        <w:spacing w:after="0" w:line="240" w:lineRule="auto"/>
        <w:ind w:left="1440"/>
        <w:textAlignment w:val="baseline"/>
        <w:rPr>
          <w:rFonts w:ascii="Segoe UI" w:eastAsia="Times New Roman" w:hAnsi="Segoe UI" w:cs="Segoe UI"/>
          <w:sz w:val="12"/>
          <w:szCs w:val="12"/>
        </w:rPr>
      </w:pPr>
    </w:p>
    <w:p w14:paraId="10B4B1E8" w14:textId="76C82556" w:rsidR="009162D0" w:rsidRPr="000A6EE5" w:rsidRDefault="004C3BF0" w:rsidP="000A6EE5">
      <w:pPr>
        <w:pStyle w:val="ListParagraph"/>
        <w:numPr>
          <w:ilvl w:val="1"/>
          <w:numId w:val="45"/>
        </w:numPr>
        <w:spacing w:after="0" w:line="240" w:lineRule="auto"/>
        <w:ind w:left="900"/>
        <w:textAlignment w:val="baseline"/>
        <w:rPr>
          <w:rFonts w:ascii="Times New Roman" w:eastAsia="Times New Roman" w:hAnsi="Times New Roman" w:cs="Times New Roman"/>
          <w:color w:val="000000" w:themeColor="text1"/>
          <w:sz w:val="24"/>
          <w:szCs w:val="24"/>
        </w:rPr>
      </w:pPr>
      <w:r w:rsidRPr="000A6EE5">
        <w:rPr>
          <w:rFonts w:ascii="Times New Roman" w:eastAsia="Times New Roman" w:hAnsi="Times New Roman" w:cs="Times New Roman"/>
          <w:color w:val="000000" w:themeColor="text1"/>
          <w:sz w:val="24"/>
          <w:szCs w:val="24"/>
        </w:rPr>
        <w:t>N</w:t>
      </w:r>
      <w:r w:rsidR="009C4FED" w:rsidRPr="000A6EE5">
        <w:rPr>
          <w:rFonts w:ascii="Times New Roman" w:eastAsia="Times New Roman" w:hAnsi="Times New Roman" w:cs="Times New Roman"/>
          <w:color w:val="000000" w:themeColor="text1"/>
          <w:sz w:val="24"/>
          <w:szCs w:val="24"/>
        </w:rPr>
        <w:t>u</w:t>
      </w:r>
      <w:r w:rsidRPr="000A6EE5">
        <w:rPr>
          <w:rFonts w:ascii="Times New Roman" w:eastAsia="Times New Roman" w:hAnsi="Times New Roman" w:cs="Times New Roman"/>
          <w:color w:val="000000" w:themeColor="text1"/>
          <w:sz w:val="24"/>
          <w:szCs w:val="24"/>
        </w:rPr>
        <w:t xml:space="preserve">mber of </w:t>
      </w:r>
      <w:r w:rsidR="009C4FED" w:rsidRPr="000A6EE5">
        <w:rPr>
          <w:rFonts w:ascii="Times New Roman" w:eastAsia="Times New Roman" w:hAnsi="Times New Roman" w:cs="Times New Roman"/>
          <w:color w:val="000000" w:themeColor="text1"/>
          <w:sz w:val="24"/>
          <w:szCs w:val="24"/>
        </w:rPr>
        <w:t xml:space="preserve">children </w:t>
      </w:r>
      <w:r w:rsidRPr="000A6EE5">
        <w:rPr>
          <w:rFonts w:ascii="Times New Roman" w:eastAsia="Times New Roman" w:hAnsi="Times New Roman" w:cs="Times New Roman"/>
          <w:color w:val="000000" w:themeColor="text1"/>
          <w:sz w:val="24"/>
          <w:szCs w:val="24"/>
        </w:rPr>
        <w:t>(minors below</w:t>
      </w:r>
      <w:r w:rsidR="009162D0" w:rsidRPr="000A6EE5">
        <w:rPr>
          <w:rFonts w:ascii="Times New Roman" w:eastAsia="Times New Roman" w:hAnsi="Times New Roman" w:cs="Times New Roman"/>
          <w:color w:val="000000" w:themeColor="text1"/>
          <w:sz w:val="24"/>
          <w:szCs w:val="24"/>
        </w:rPr>
        <w:t xml:space="preserve"> 18): ___</w:t>
      </w:r>
      <w:r w:rsidR="001F5BC7" w:rsidRPr="000A6EE5">
        <w:rPr>
          <w:rFonts w:ascii="Times New Roman" w:eastAsia="Times New Roman" w:hAnsi="Times New Roman" w:cs="Times New Roman"/>
          <w:color w:val="000000" w:themeColor="text1"/>
          <w:sz w:val="24"/>
          <w:szCs w:val="24"/>
        </w:rPr>
        <w:t xml:space="preserve"> </w:t>
      </w:r>
      <w:r w:rsidR="009162D0" w:rsidRPr="000A6EE5">
        <w:rPr>
          <w:rFonts w:ascii="Times New Roman" w:eastAsia="Times New Roman" w:hAnsi="Times New Roman" w:cs="Times New Roman"/>
          <w:color w:val="000000" w:themeColor="text1"/>
          <w:sz w:val="24"/>
          <w:szCs w:val="24"/>
        </w:rPr>
        <w:t>___</w:t>
      </w:r>
    </w:p>
    <w:p w14:paraId="6BBF5DD8" w14:textId="77777777" w:rsidR="000A6EE5" w:rsidRPr="000A6EE5" w:rsidRDefault="000A6EE5" w:rsidP="000A6EE5">
      <w:pPr>
        <w:pStyle w:val="ListParagraph"/>
        <w:rPr>
          <w:rFonts w:ascii="Times New Roman" w:eastAsia="Times New Roman" w:hAnsi="Times New Roman" w:cs="Times New Roman"/>
          <w:sz w:val="24"/>
          <w:szCs w:val="24"/>
        </w:rPr>
      </w:pPr>
    </w:p>
    <w:p w14:paraId="1891BF70" w14:textId="77777777" w:rsidR="000A6EE5" w:rsidRPr="003D6C02" w:rsidRDefault="000A6EE5" w:rsidP="0031614B">
      <w:pPr>
        <w:pStyle w:val="ListParagraph"/>
        <w:numPr>
          <w:ilvl w:val="1"/>
          <w:numId w:val="46"/>
        </w:numPr>
        <w:spacing w:after="0" w:line="240" w:lineRule="auto"/>
        <w:ind w:left="450" w:hanging="540"/>
        <w:textAlignment w:val="baseline"/>
        <w:rPr>
          <w:rFonts w:ascii="Segoe UI" w:eastAsia="Times New Roman" w:hAnsi="Segoe UI" w:cs="Segoe UI"/>
          <w:sz w:val="12"/>
          <w:szCs w:val="12"/>
        </w:rPr>
      </w:pPr>
      <w:r w:rsidRPr="003D6C02">
        <w:rPr>
          <w:rFonts w:ascii="Times New Roman" w:eastAsia="Times New Roman" w:hAnsi="Times New Roman" w:cs="Times New Roman"/>
          <w:sz w:val="24"/>
          <w:szCs w:val="24"/>
        </w:rPr>
        <w:t>Do you</w:t>
      </w:r>
      <w:r w:rsidRPr="003D6C02">
        <w:rPr>
          <w:rFonts w:ascii="Times New Roman" w:eastAsia="Times New Roman" w:hAnsi="Times New Roman" w:cs="Times New Roman"/>
          <w:b/>
          <w:sz w:val="24"/>
          <w:szCs w:val="24"/>
        </w:rPr>
        <w:t xml:space="preserve"> currently </w:t>
      </w:r>
      <w:r w:rsidRPr="003D6C02">
        <w:rPr>
          <w:rFonts w:ascii="Times New Roman" w:eastAsia="Times New Roman" w:hAnsi="Times New Roman" w:cs="Times New Roman"/>
          <w:sz w:val="24"/>
          <w:szCs w:val="24"/>
        </w:rPr>
        <w:t>receive public assistance or have access to community resources?</w:t>
      </w:r>
    </w:p>
    <w:p w14:paraId="2A69F7A1" w14:textId="77777777" w:rsidR="000A6EE5" w:rsidRPr="00BD7381" w:rsidRDefault="000A6EE5" w:rsidP="000A6EE5">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0 - No</w:t>
      </w:r>
    </w:p>
    <w:p w14:paraId="3E4DA5B5" w14:textId="77777777" w:rsidR="000A6EE5" w:rsidRPr="00BD7381" w:rsidRDefault="000A6EE5" w:rsidP="000A6EE5">
      <w:pPr>
        <w:pStyle w:val="ListParagraph"/>
        <w:numPr>
          <w:ilvl w:val="1"/>
          <w:numId w:val="1"/>
        </w:numPr>
        <w:spacing w:after="0" w:line="240" w:lineRule="auto"/>
        <w:ind w:left="900" w:hanging="18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Yes (</w:t>
      </w:r>
      <w:r w:rsidRPr="00FF709B">
        <w:rPr>
          <w:rFonts w:ascii="Times New Roman" w:eastAsia="Times New Roman" w:hAnsi="Times New Roman" w:cs="Times New Roman"/>
          <w:b/>
          <w:bCs/>
          <w:color w:val="000000" w:themeColor="text1"/>
          <w:sz w:val="24"/>
          <w:szCs w:val="24"/>
          <w:u w:val="single"/>
        </w:rPr>
        <w:t>circle ALL that apply</w:t>
      </w:r>
      <w:r>
        <w:rPr>
          <w:rFonts w:ascii="Times New Roman" w:eastAsia="Times New Roman" w:hAnsi="Times New Roman" w:cs="Times New Roman"/>
          <w:b/>
          <w:bCs/>
          <w:color w:val="000000" w:themeColor="text1"/>
          <w:sz w:val="24"/>
          <w:szCs w:val="24"/>
        </w:rPr>
        <w:t>)</w:t>
      </w:r>
      <w:r w:rsidRPr="00BD7381">
        <w:rPr>
          <w:rFonts w:ascii="Times New Roman" w:eastAsia="Times New Roman" w:hAnsi="Times New Roman" w:cs="Times New Roman"/>
          <w:b/>
          <w:bCs/>
          <w:color w:val="000000" w:themeColor="text1"/>
          <w:sz w:val="24"/>
          <w:szCs w:val="24"/>
        </w:rPr>
        <w:t>:</w:t>
      </w:r>
    </w:p>
    <w:p w14:paraId="43DAD427"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Food stamps</w:t>
      </w:r>
    </w:p>
    <w:p w14:paraId="3D09B196"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Free or reduced lunches</w:t>
      </w:r>
    </w:p>
    <w:p w14:paraId="37EEA408"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Temporary Assistance for Needy Families (TANF)</w:t>
      </w:r>
    </w:p>
    <w:p w14:paraId="591786E5"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Unemployment insurance</w:t>
      </w:r>
    </w:p>
    <w:p w14:paraId="769EDDAC"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Disability</w:t>
      </w:r>
    </w:p>
    <w:p w14:paraId="47AB118F"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Social security</w:t>
      </w:r>
    </w:p>
    <w:p w14:paraId="08CD8161"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Health Insurance (Cover Oregon, Medicaid/ Medicare)</w:t>
      </w:r>
    </w:p>
    <w:p w14:paraId="4EE92554"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xml:space="preserve">Women, Infant, </w:t>
      </w:r>
      <w:r>
        <w:rPr>
          <w:rFonts w:ascii="Times New Roman" w:eastAsia="Times New Roman" w:hAnsi="Times New Roman" w:cs="Times New Roman"/>
          <w:color w:val="000000" w:themeColor="text1"/>
          <w:sz w:val="24"/>
          <w:szCs w:val="24"/>
        </w:rPr>
        <w:t>Children</w:t>
      </w:r>
      <w:r w:rsidRPr="00BD7381">
        <w:rPr>
          <w:rFonts w:ascii="Times New Roman" w:eastAsia="Times New Roman" w:hAnsi="Times New Roman" w:cs="Times New Roman"/>
          <w:color w:val="000000" w:themeColor="text1"/>
          <w:sz w:val="24"/>
          <w:szCs w:val="24"/>
        </w:rPr>
        <w:t xml:space="preserve"> (WIC)</w:t>
      </w:r>
    </w:p>
    <w:p w14:paraId="6149DF1B"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Free food box</w:t>
      </w:r>
    </w:p>
    <w:p w14:paraId="6A00F59C"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Other (specify):  _________________</w:t>
      </w:r>
    </w:p>
    <w:p w14:paraId="41DB439A" w14:textId="77777777" w:rsidR="000A6EE5" w:rsidRPr="00BD7381" w:rsidRDefault="000A6EE5" w:rsidP="000A6EE5">
      <w:pPr>
        <w:spacing w:after="0" w:line="240" w:lineRule="auto"/>
        <w:textAlignment w:val="baseline"/>
        <w:rPr>
          <w:rFonts w:ascii="Times New Roman" w:eastAsia="Times New Roman" w:hAnsi="Times New Roman" w:cs="Times New Roman"/>
          <w:b/>
          <w:bCs/>
          <w:color w:val="000000" w:themeColor="text1"/>
          <w:sz w:val="24"/>
          <w:szCs w:val="24"/>
          <w:u w:val="single"/>
        </w:rPr>
      </w:pPr>
    </w:p>
    <w:p w14:paraId="6157A9EB" w14:textId="77777777" w:rsidR="000A6EE5" w:rsidRPr="003D6C02" w:rsidRDefault="000A6EE5" w:rsidP="000A6EE5">
      <w:pPr>
        <w:pStyle w:val="ListParagraph"/>
        <w:numPr>
          <w:ilvl w:val="1"/>
          <w:numId w:val="46"/>
        </w:numPr>
        <w:spacing w:after="0" w:line="240" w:lineRule="auto"/>
        <w:ind w:left="540" w:hanging="600"/>
        <w:textAlignment w:val="baseline"/>
        <w:rPr>
          <w:rFonts w:ascii="Segoe UI" w:eastAsia="Times New Roman" w:hAnsi="Segoe UI" w:cs="Segoe UI"/>
          <w:sz w:val="12"/>
          <w:szCs w:val="12"/>
        </w:rPr>
      </w:pPr>
      <w:r w:rsidRPr="003D6C02">
        <w:rPr>
          <w:rFonts w:ascii="Times New Roman" w:eastAsia="Times New Roman" w:hAnsi="Times New Roman" w:cs="Times New Roman"/>
          <w:color w:val="000000" w:themeColor="text1"/>
          <w:sz w:val="24"/>
          <w:szCs w:val="24"/>
        </w:rPr>
        <w:t xml:space="preserve">Which of the following statements best describe the food situation in your household during the </w:t>
      </w:r>
      <w:r w:rsidRPr="003D6C02">
        <w:rPr>
          <w:rFonts w:ascii="Times New Roman" w:eastAsia="Times New Roman" w:hAnsi="Times New Roman" w:cs="Times New Roman"/>
          <w:b/>
          <w:color w:val="000000" w:themeColor="text1"/>
          <w:sz w:val="24"/>
          <w:szCs w:val="24"/>
          <w:u w:val="single"/>
        </w:rPr>
        <w:t>past 12 months</w:t>
      </w:r>
      <w:r w:rsidRPr="003D6C02">
        <w:rPr>
          <w:rFonts w:ascii="Times New Roman" w:eastAsia="Times New Roman" w:hAnsi="Times New Roman" w:cs="Times New Roman"/>
          <w:color w:val="000000" w:themeColor="text1"/>
          <w:sz w:val="24"/>
          <w:szCs w:val="24"/>
        </w:rPr>
        <w:t>? </w:t>
      </w:r>
      <w:r w:rsidRPr="003D6C02">
        <w:rPr>
          <w:rFonts w:ascii="Times New Roman" w:eastAsia="Times New Roman" w:hAnsi="Times New Roman" w:cs="Times New Roman"/>
          <w:b/>
          <w:iCs/>
          <w:color w:val="000000" w:themeColor="text1"/>
          <w:sz w:val="24"/>
          <w:szCs w:val="24"/>
        </w:rPr>
        <w:t>(</w:t>
      </w:r>
      <w:r w:rsidRPr="003D6C02">
        <w:rPr>
          <w:rFonts w:ascii="Times New Roman" w:eastAsia="Times New Roman" w:hAnsi="Times New Roman" w:cs="Times New Roman"/>
          <w:b/>
          <w:iCs/>
          <w:color w:val="000000" w:themeColor="text1"/>
          <w:sz w:val="24"/>
          <w:szCs w:val="24"/>
          <w:u w:val="single"/>
        </w:rPr>
        <w:t>circle one</w:t>
      </w:r>
      <w:r w:rsidRPr="003D6C02">
        <w:rPr>
          <w:rFonts w:ascii="Times New Roman" w:eastAsia="Times New Roman" w:hAnsi="Times New Roman" w:cs="Times New Roman"/>
          <w:b/>
          <w:iCs/>
          <w:color w:val="000000" w:themeColor="text1"/>
          <w:sz w:val="24"/>
          <w:szCs w:val="24"/>
        </w:rPr>
        <w:t>)</w:t>
      </w:r>
      <w:r w:rsidRPr="003D6C02">
        <w:rPr>
          <w:rFonts w:ascii="Times New Roman" w:eastAsia="Times New Roman" w:hAnsi="Times New Roman" w:cs="Times New Roman"/>
          <w:sz w:val="24"/>
          <w:szCs w:val="24"/>
        </w:rPr>
        <w:t>  </w:t>
      </w:r>
    </w:p>
    <w:p w14:paraId="7B1E930E" w14:textId="77777777" w:rsidR="000A6EE5" w:rsidRPr="00BD7381" w:rsidRDefault="000A6EE5" w:rsidP="000A6EE5">
      <w:pPr>
        <w:spacing w:after="0" w:line="240" w:lineRule="auto"/>
        <w:ind w:left="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5EFC757F" w14:textId="77777777" w:rsidR="000A6EE5" w:rsidRPr="00BD7381"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We always </w:t>
      </w:r>
      <w:r>
        <w:rPr>
          <w:rFonts w:ascii="Times New Roman" w:eastAsia="Times New Roman" w:hAnsi="Times New Roman" w:cs="Times New Roman"/>
          <w:color w:val="000000" w:themeColor="text1"/>
          <w:sz w:val="24"/>
          <w:szCs w:val="24"/>
        </w:rPr>
        <w:t xml:space="preserve">have </w:t>
      </w:r>
      <w:r w:rsidRPr="00BD7381">
        <w:rPr>
          <w:rFonts w:ascii="Times New Roman" w:eastAsia="Times New Roman" w:hAnsi="Times New Roman" w:cs="Times New Roman"/>
          <w:color w:val="000000" w:themeColor="text1"/>
          <w:sz w:val="24"/>
          <w:szCs w:val="24"/>
        </w:rPr>
        <w:t xml:space="preserve">enough </w:t>
      </w:r>
      <w:r>
        <w:rPr>
          <w:rFonts w:ascii="Times New Roman" w:eastAsia="Times New Roman" w:hAnsi="Times New Roman" w:cs="Times New Roman"/>
          <w:color w:val="000000" w:themeColor="text1"/>
          <w:sz w:val="24"/>
          <w:szCs w:val="24"/>
        </w:rPr>
        <w:t xml:space="preserve">to eat </w:t>
      </w:r>
      <w:r w:rsidRPr="00BD7381">
        <w:rPr>
          <w:rFonts w:ascii="Times New Roman" w:eastAsia="Times New Roman" w:hAnsi="Times New Roman" w:cs="Times New Roman"/>
          <w:color w:val="000000" w:themeColor="text1"/>
          <w:sz w:val="24"/>
          <w:szCs w:val="24"/>
        </w:rPr>
        <w:t>an</w:t>
      </w:r>
      <w:r>
        <w:rPr>
          <w:rFonts w:ascii="Times New Roman" w:eastAsia="Times New Roman" w:hAnsi="Times New Roman" w:cs="Times New Roman"/>
          <w:color w:val="000000" w:themeColor="text1"/>
          <w:sz w:val="24"/>
          <w:szCs w:val="24"/>
        </w:rPr>
        <w:t>d we eat the types of food we want</w:t>
      </w:r>
    </w:p>
    <w:p w14:paraId="16347B41" w14:textId="77777777" w:rsidR="000A6EE5" w:rsidRPr="00BD7381"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Sometimes we don’t</w:t>
      </w:r>
      <w:r w:rsidRPr="00BD73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have </w:t>
      </w:r>
      <w:r w:rsidRPr="00BD7381">
        <w:rPr>
          <w:rFonts w:ascii="Times New Roman" w:eastAsia="Times New Roman" w:hAnsi="Times New Roman" w:cs="Times New Roman"/>
          <w:color w:val="000000" w:themeColor="text1"/>
          <w:sz w:val="24"/>
          <w:szCs w:val="24"/>
        </w:rPr>
        <w:t>enough</w:t>
      </w:r>
      <w:r>
        <w:rPr>
          <w:rFonts w:ascii="Times New Roman" w:eastAsia="Times New Roman" w:hAnsi="Times New Roman" w:cs="Times New Roman"/>
          <w:color w:val="000000" w:themeColor="text1"/>
          <w:sz w:val="24"/>
          <w:szCs w:val="24"/>
        </w:rPr>
        <w:t xml:space="preserve"> to eat</w:t>
      </w:r>
    </w:p>
    <w:p w14:paraId="1CE8D2A9" w14:textId="18E169DE" w:rsidR="00994B00" w:rsidRPr="000A6EE5"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A lot </w:t>
      </w:r>
      <w:r>
        <w:rPr>
          <w:rFonts w:ascii="Times New Roman" w:eastAsia="Times New Roman" w:hAnsi="Times New Roman" w:cs="Times New Roman"/>
          <w:color w:val="000000" w:themeColor="text1"/>
          <w:sz w:val="24"/>
          <w:szCs w:val="24"/>
        </w:rPr>
        <w:t>of the time we don’t have enough to eat</w:t>
      </w:r>
    </w:p>
    <w:p w14:paraId="529B8580" w14:textId="77777777" w:rsidR="000A6EE5" w:rsidRPr="000A6EE5" w:rsidRDefault="000A6EE5" w:rsidP="000A6EE5">
      <w:pPr>
        <w:spacing w:after="0" w:line="240" w:lineRule="auto"/>
        <w:ind w:left="90" w:firstLine="1350"/>
        <w:contextualSpacing/>
        <w:textAlignment w:val="baseline"/>
        <w:rPr>
          <w:rFonts w:ascii="Times New Roman" w:eastAsia="Times New Roman" w:hAnsi="Times New Roman" w:cs="Times New Roman"/>
          <w:sz w:val="24"/>
          <w:szCs w:val="24"/>
        </w:rPr>
      </w:pPr>
    </w:p>
    <w:p w14:paraId="2B4AE99F" w14:textId="39FE0E0A" w:rsidR="000A6EE5" w:rsidRDefault="000A6EE5" w:rsidP="00B9605E">
      <w:pPr>
        <w:pStyle w:val="ListParagraph"/>
        <w:numPr>
          <w:ilvl w:val="1"/>
          <w:numId w:val="46"/>
        </w:numPr>
        <w:spacing w:after="0" w:line="240" w:lineRule="auto"/>
        <w:ind w:left="45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last </w:t>
      </w:r>
      <w:r w:rsidRPr="008604C2">
        <w:rPr>
          <w:rFonts w:ascii="Times New Roman" w:eastAsia="Times New Roman" w:hAnsi="Times New Roman" w:cs="Times New Roman"/>
          <w:b/>
          <w:sz w:val="24"/>
          <w:szCs w:val="24"/>
          <w:u w:val="single"/>
        </w:rPr>
        <w:t>three months</w:t>
      </w:r>
      <w:r>
        <w:rPr>
          <w:rFonts w:ascii="Times New Roman" w:eastAsia="Times New Roman" w:hAnsi="Times New Roman" w:cs="Times New Roman"/>
          <w:sz w:val="24"/>
          <w:szCs w:val="24"/>
        </w:rPr>
        <w:t xml:space="preserve"> have you completed any educational or career certificates or diplomas?  Yes ____ No ____</w:t>
      </w:r>
    </w:p>
    <w:p w14:paraId="44E255B0" w14:textId="07EFE9F3" w:rsidR="000A6EE5" w:rsidRPr="000A6EE5" w:rsidRDefault="000A6EE5" w:rsidP="000A6EE5">
      <w:pPr>
        <w:pStyle w:val="ListParagraph"/>
        <w:numPr>
          <w:ilvl w:val="2"/>
          <w:numId w:val="4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If “yes” which one? _____________________________</w:t>
      </w:r>
    </w:p>
    <w:p w14:paraId="2774703A" w14:textId="77777777" w:rsidR="00ED4868" w:rsidRPr="00BD7381" w:rsidRDefault="00ED4868" w:rsidP="009162D0">
      <w:pPr>
        <w:spacing w:after="0" w:line="240" w:lineRule="auto"/>
        <w:textAlignment w:val="baseline"/>
        <w:rPr>
          <w:rFonts w:ascii="Times New Roman" w:eastAsia="Times New Roman" w:hAnsi="Times New Roman" w:cs="Times New Roman"/>
          <w:b/>
          <w:bCs/>
          <w:color w:val="000000" w:themeColor="text1"/>
          <w:sz w:val="24"/>
          <w:szCs w:val="24"/>
          <w:u w:val="single"/>
        </w:rPr>
      </w:pPr>
    </w:p>
    <w:p w14:paraId="75FDC338" w14:textId="1FA58835" w:rsidR="00ED4868" w:rsidRPr="00D329DC" w:rsidRDefault="00021A73" w:rsidP="009162D0">
      <w:pPr>
        <w:spacing w:after="0" w:line="240" w:lineRule="auto"/>
        <w:textAlignment w:val="baseline"/>
        <w:rPr>
          <w:rFonts w:ascii="Times New Roman Bold" w:eastAsia="Times New Roman" w:hAnsi="Times New Roman Bold" w:cs="Times New Roman"/>
          <w:b/>
          <w:bCs/>
          <w:smallCaps/>
          <w:color w:val="000000" w:themeColor="text1"/>
          <w:sz w:val="28"/>
          <w:szCs w:val="28"/>
          <w:u w:val="single"/>
        </w:rPr>
      </w:pPr>
      <w:r>
        <w:rPr>
          <w:rFonts w:ascii="Times New Roman Bold" w:eastAsia="Times New Roman" w:hAnsi="Times New Roman Bold" w:cs="Times New Roman"/>
          <w:b/>
          <w:bCs/>
          <w:smallCaps/>
          <w:color w:val="000000" w:themeColor="text1"/>
          <w:sz w:val="28"/>
          <w:szCs w:val="28"/>
          <w:u w:val="single"/>
        </w:rPr>
        <w:t>Fa</w:t>
      </w:r>
      <w:r w:rsidR="00D329DC">
        <w:rPr>
          <w:rFonts w:ascii="Times New Roman Bold" w:eastAsia="Times New Roman" w:hAnsi="Times New Roman Bold" w:cs="Times New Roman"/>
          <w:b/>
          <w:bCs/>
          <w:smallCaps/>
          <w:color w:val="000000" w:themeColor="text1"/>
          <w:sz w:val="28"/>
          <w:szCs w:val="28"/>
          <w:u w:val="single"/>
        </w:rPr>
        <w:t>mily income</w:t>
      </w:r>
    </w:p>
    <w:p w14:paraId="51E60730" w14:textId="1BB47F4C" w:rsidR="00ED4868" w:rsidRDefault="00FF709B" w:rsidP="00ED4868">
      <w:pPr>
        <w:spacing w:after="0" w:line="240" w:lineRule="auto"/>
        <w:textAlignment w:val="baseline"/>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lastRenderedPageBreak/>
        <w:t xml:space="preserve">This is about </w:t>
      </w:r>
      <w:r w:rsidR="00F53E66" w:rsidRPr="00BD7381">
        <w:rPr>
          <w:rFonts w:ascii="Times New Roman" w:eastAsia="Times New Roman" w:hAnsi="Times New Roman" w:cs="Times New Roman"/>
          <w:b/>
          <w:bCs/>
          <w:i/>
          <w:iCs/>
          <w:color w:val="000000" w:themeColor="text1"/>
          <w:sz w:val="24"/>
          <w:szCs w:val="24"/>
        </w:rPr>
        <w:t xml:space="preserve">the amount of income received </w:t>
      </w:r>
      <w:r w:rsidR="00F53E66" w:rsidRPr="00BD7381">
        <w:rPr>
          <w:rFonts w:ascii="Times New Roman" w:eastAsia="Times New Roman" w:hAnsi="Times New Roman" w:cs="Times New Roman"/>
          <w:b/>
          <w:bCs/>
          <w:i/>
          <w:iCs/>
          <w:color w:val="000000" w:themeColor="text1"/>
          <w:sz w:val="24"/>
          <w:szCs w:val="24"/>
          <w:u w:val="single"/>
        </w:rPr>
        <w:t>by all the people living in your home during a typical month</w:t>
      </w:r>
      <w:r w:rsidR="00F53E66" w:rsidRPr="00BD7381">
        <w:rPr>
          <w:rFonts w:ascii="Times New Roman" w:eastAsia="Times New Roman" w:hAnsi="Times New Roman" w:cs="Times New Roman"/>
          <w:b/>
          <w:bCs/>
          <w:i/>
          <w:iCs/>
          <w:color w:val="000000" w:themeColor="text1"/>
          <w:sz w:val="24"/>
          <w:szCs w:val="24"/>
        </w:rPr>
        <w:t xml:space="preserve">. This includes any money you received through a job, renting </w:t>
      </w:r>
      <w:r>
        <w:rPr>
          <w:rFonts w:ascii="Times New Roman" w:eastAsia="Times New Roman" w:hAnsi="Times New Roman" w:cs="Times New Roman"/>
          <w:b/>
          <w:bCs/>
          <w:i/>
          <w:iCs/>
          <w:color w:val="000000" w:themeColor="text1"/>
          <w:sz w:val="24"/>
          <w:szCs w:val="24"/>
        </w:rPr>
        <w:t xml:space="preserve">out </w:t>
      </w:r>
      <w:r w:rsidR="00F53E66" w:rsidRPr="00BD7381">
        <w:rPr>
          <w:rFonts w:ascii="Times New Roman" w:eastAsia="Times New Roman" w:hAnsi="Times New Roman" w:cs="Times New Roman"/>
          <w:b/>
          <w:bCs/>
          <w:i/>
          <w:iCs/>
          <w:color w:val="000000" w:themeColor="text1"/>
          <w:sz w:val="24"/>
          <w:szCs w:val="24"/>
        </w:rPr>
        <w:t xml:space="preserve">a room in your home, </w:t>
      </w:r>
      <w:r>
        <w:rPr>
          <w:rFonts w:ascii="Times New Roman" w:eastAsia="Times New Roman" w:hAnsi="Times New Roman" w:cs="Times New Roman"/>
          <w:b/>
          <w:bCs/>
          <w:i/>
          <w:iCs/>
          <w:color w:val="000000" w:themeColor="text1"/>
          <w:sz w:val="24"/>
          <w:szCs w:val="24"/>
        </w:rPr>
        <w:t xml:space="preserve">from </w:t>
      </w:r>
      <w:r w:rsidR="00F53E66" w:rsidRPr="00BD7381">
        <w:rPr>
          <w:rFonts w:ascii="Times New Roman" w:eastAsia="Times New Roman" w:hAnsi="Times New Roman" w:cs="Times New Roman"/>
          <w:b/>
          <w:bCs/>
          <w:i/>
          <w:iCs/>
          <w:color w:val="000000" w:themeColor="text1"/>
          <w:sz w:val="24"/>
          <w:szCs w:val="24"/>
        </w:rPr>
        <w:t xml:space="preserve">a family member (including your </w:t>
      </w:r>
      <w:r w:rsidR="00EA0B2E">
        <w:rPr>
          <w:rFonts w:ascii="Times New Roman" w:eastAsia="Times New Roman" w:hAnsi="Times New Roman" w:cs="Times New Roman"/>
          <w:b/>
          <w:bCs/>
          <w:i/>
          <w:iCs/>
          <w:color w:val="000000" w:themeColor="text1"/>
          <w:sz w:val="24"/>
          <w:szCs w:val="24"/>
        </w:rPr>
        <w:t>youth</w:t>
      </w:r>
      <w:r w:rsidR="00F53E66" w:rsidRPr="00BD7381">
        <w:rPr>
          <w:rFonts w:ascii="Times New Roman" w:eastAsia="Times New Roman" w:hAnsi="Times New Roman" w:cs="Times New Roman"/>
          <w:b/>
          <w:bCs/>
          <w:i/>
          <w:iCs/>
          <w:color w:val="000000" w:themeColor="text1"/>
          <w:sz w:val="24"/>
          <w:szCs w:val="24"/>
        </w:rPr>
        <w:t xml:space="preserve">) who </w:t>
      </w:r>
      <w:r>
        <w:rPr>
          <w:rFonts w:ascii="Times New Roman" w:eastAsia="Times New Roman" w:hAnsi="Times New Roman" w:cs="Times New Roman"/>
          <w:b/>
          <w:bCs/>
          <w:i/>
          <w:iCs/>
          <w:color w:val="000000" w:themeColor="text1"/>
          <w:sz w:val="24"/>
          <w:szCs w:val="24"/>
        </w:rPr>
        <w:t>contribute money to your household</w:t>
      </w:r>
      <w:r w:rsidR="00F53E66" w:rsidRPr="00BD7381">
        <w:rPr>
          <w:rFonts w:ascii="Times New Roman" w:eastAsia="Times New Roman" w:hAnsi="Times New Roman" w:cs="Times New Roman"/>
          <w:b/>
          <w:bCs/>
          <w:i/>
          <w:iCs/>
          <w:color w:val="000000" w:themeColor="text1"/>
          <w:sz w:val="24"/>
          <w:szCs w:val="24"/>
        </w:rPr>
        <w:t xml:space="preserve">. It may also include non-traditional jobs, such as the sale of tamales, </w:t>
      </w:r>
      <w:r>
        <w:rPr>
          <w:rFonts w:ascii="Times New Roman" w:eastAsia="Times New Roman" w:hAnsi="Times New Roman" w:cs="Times New Roman"/>
          <w:b/>
          <w:bCs/>
          <w:i/>
          <w:iCs/>
          <w:color w:val="000000" w:themeColor="text1"/>
          <w:sz w:val="24"/>
          <w:szCs w:val="24"/>
        </w:rPr>
        <w:t>child</w:t>
      </w:r>
      <w:r w:rsidR="00F53E66" w:rsidRPr="00BD7381">
        <w:rPr>
          <w:rFonts w:ascii="Times New Roman" w:eastAsia="Times New Roman" w:hAnsi="Times New Roman" w:cs="Times New Roman"/>
          <w:b/>
          <w:bCs/>
          <w:i/>
          <w:iCs/>
          <w:color w:val="000000" w:themeColor="text1"/>
          <w:sz w:val="24"/>
          <w:szCs w:val="24"/>
        </w:rPr>
        <w:t>care, etc.</w:t>
      </w:r>
    </w:p>
    <w:p w14:paraId="1AA73148" w14:textId="77777777" w:rsidR="000A6EE5" w:rsidRPr="00BD7381" w:rsidRDefault="000A6EE5" w:rsidP="00ED4868">
      <w:pPr>
        <w:spacing w:after="0" w:line="240" w:lineRule="auto"/>
        <w:textAlignment w:val="baseline"/>
        <w:rPr>
          <w:rFonts w:ascii="Times New Roman" w:eastAsia="Times New Roman" w:hAnsi="Times New Roman" w:cs="Times New Roman"/>
          <w:b/>
          <w:bCs/>
          <w:i/>
          <w:iCs/>
          <w:color w:val="000000" w:themeColor="text1"/>
          <w:sz w:val="24"/>
          <w:szCs w:val="24"/>
        </w:rPr>
      </w:pPr>
    </w:p>
    <w:p w14:paraId="6524BB08" w14:textId="2E1920D4" w:rsidR="00F53E66" w:rsidRPr="00BD7381" w:rsidRDefault="0031614B" w:rsidP="00F53E66">
      <w:pPr>
        <w:spacing w:after="0" w:line="240" w:lineRule="auto"/>
        <w:ind w:left="540" w:hanging="540"/>
        <w:textAlignment w:val="baseline"/>
        <w:rPr>
          <w:rFonts w:ascii="Times New Roman" w:eastAsia="Times New Roman" w:hAnsi="Times New Roman" w:cs="Times New Roman"/>
          <w:color w:val="000000" w:themeColor="text1"/>
          <w:sz w:val="24"/>
          <w:szCs w:val="24"/>
        </w:rPr>
        <w:sectPr w:rsidR="00F53E66" w:rsidRPr="00BD7381" w:rsidSect="00AA5413">
          <w:type w:val="continuous"/>
          <w:pgSz w:w="12240" w:h="15840"/>
          <w:pgMar w:top="1440" w:right="1440" w:bottom="1440" w:left="1350" w:header="720" w:footer="720" w:gutter="0"/>
          <w:cols w:space="720"/>
          <w:docGrid w:linePitch="360"/>
        </w:sectPr>
      </w:pPr>
      <w:r>
        <w:rPr>
          <w:rFonts w:ascii="Times New Roman" w:eastAsia="Times New Roman" w:hAnsi="Times New Roman" w:cs="Times New Roman"/>
          <w:color w:val="000000" w:themeColor="text1"/>
          <w:sz w:val="24"/>
          <w:szCs w:val="24"/>
        </w:rPr>
        <w:t>225</w:t>
      </w:r>
      <w:r w:rsidR="00AA5413" w:rsidRPr="00BD7381">
        <w:rPr>
          <w:rFonts w:ascii="Times New Roman" w:eastAsia="Times New Roman" w:hAnsi="Times New Roman" w:cs="Times New Roman"/>
          <w:color w:val="000000" w:themeColor="text1"/>
          <w:sz w:val="24"/>
          <w:szCs w:val="24"/>
        </w:rPr>
        <w:t xml:space="preserve">. </w:t>
      </w:r>
      <w:r w:rsidR="00F53E66" w:rsidRPr="00BD7381">
        <w:rPr>
          <w:rFonts w:ascii="Times New Roman" w:eastAsia="Times New Roman" w:hAnsi="Times New Roman" w:cs="Times New Roman"/>
          <w:sz w:val="24"/>
          <w:szCs w:val="24"/>
        </w:rPr>
        <w:t xml:space="preserve">What was </w:t>
      </w:r>
      <w:r w:rsidR="00F53E66" w:rsidRPr="00BD7381">
        <w:rPr>
          <w:rFonts w:ascii="Times New Roman" w:eastAsia="Times New Roman" w:hAnsi="Times New Roman" w:cs="Times New Roman"/>
          <w:b/>
          <w:sz w:val="24"/>
          <w:szCs w:val="24"/>
        </w:rPr>
        <w:t xml:space="preserve">your household's total income in a </w:t>
      </w:r>
      <w:r w:rsidR="00F53E66" w:rsidRPr="00BD7381">
        <w:rPr>
          <w:rFonts w:ascii="Times New Roman" w:eastAsia="Times New Roman" w:hAnsi="Times New Roman" w:cs="Times New Roman"/>
          <w:b/>
          <w:sz w:val="24"/>
          <w:szCs w:val="24"/>
          <w:u w:val="single"/>
        </w:rPr>
        <w:t>typical month</w:t>
      </w:r>
      <w:r w:rsidR="00F53E66" w:rsidRPr="00BD7381">
        <w:rPr>
          <w:rFonts w:ascii="Times New Roman" w:eastAsia="Times New Roman" w:hAnsi="Times New Roman" w:cs="Times New Roman"/>
          <w:sz w:val="24"/>
          <w:szCs w:val="24"/>
        </w:rPr>
        <w:t xml:space="preserve"> (in dollars and </w:t>
      </w:r>
      <w:r w:rsidR="00F53E66" w:rsidRPr="00BD7381">
        <w:rPr>
          <w:rFonts w:ascii="Times New Roman" w:eastAsia="Times New Roman" w:hAnsi="Times New Roman" w:cs="Times New Roman"/>
          <w:b/>
          <w:sz w:val="24"/>
          <w:szCs w:val="24"/>
          <w:u w:val="single"/>
        </w:rPr>
        <w:t>after taxes</w:t>
      </w:r>
      <w:r w:rsidR="00F53E66" w:rsidRPr="00BD7381">
        <w:rPr>
          <w:rFonts w:ascii="Times New Roman" w:eastAsia="Times New Roman" w:hAnsi="Times New Roman" w:cs="Times New Roman"/>
          <w:sz w:val="24"/>
          <w:szCs w:val="24"/>
        </w:rPr>
        <w:t>)? That should include income earned outside the US</w:t>
      </w:r>
    </w:p>
    <w:p w14:paraId="23C0AFC0" w14:textId="40C0ECD8" w:rsidR="00DA16A4" w:rsidRPr="00BD7381" w:rsidRDefault="00F53E66"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lastRenderedPageBreak/>
        <w:t>a.</w:t>
      </w:r>
      <w:r w:rsidRPr="00BD7381">
        <w:rPr>
          <w:rFonts w:ascii="Times New Roman" w:eastAsia="Calibri" w:hAnsi="Times New Roman" w:cs="Times New Roman"/>
          <w:sz w:val="24"/>
          <w:szCs w:val="24"/>
        </w:rPr>
        <w:tab/>
        <w:t>Less than</w:t>
      </w:r>
      <w:r w:rsidR="00ED4868" w:rsidRPr="00BD7381">
        <w:rPr>
          <w:rFonts w:ascii="Times New Roman" w:eastAsia="Calibri" w:hAnsi="Times New Roman" w:cs="Times New Roman"/>
          <w:sz w:val="24"/>
          <w:szCs w:val="24"/>
        </w:rPr>
        <w:t xml:space="preserve"> $ </w:t>
      </w:r>
      <w:r w:rsidR="00AA5413" w:rsidRPr="00BD7381">
        <w:rPr>
          <w:rFonts w:ascii="Times New Roman" w:eastAsia="Calibri" w:hAnsi="Times New Roman" w:cs="Times New Roman"/>
          <w:sz w:val="24"/>
          <w:szCs w:val="24"/>
        </w:rPr>
        <w:t xml:space="preserve">500 </w:t>
      </w:r>
      <w:r w:rsidRPr="00BD7381">
        <w:rPr>
          <w:rFonts w:ascii="Times New Roman" w:eastAsia="Calibri" w:hAnsi="Times New Roman" w:cs="Times New Roman"/>
          <w:i/>
          <w:sz w:val="24"/>
          <w:szCs w:val="24"/>
        </w:rPr>
        <w:t>(less than $6,000 a year</w:t>
      </w:r>
      <w:r w:rsidR="00AA5413" w:rsidRPr="00BD7381">
        <w:rPr>
          <w:rFonts w:ascii="Times New Roman" w:eastAsia="Calibri" w:hAnsi="Times New Roman" w:cs="Times New Roman"/>
          <w:i/>
          <w:sz w:val="24"/>
          <w:szCs w:val="24"/>
        </w:rPr>
        <w:t>)</w:t>
      </w:r>
    </w:p>
    <w:p w14:paraId="322322B5" w14:textId="7BDE4CF0" w:rsidR="00DA16A4" w:rsidRPr="00BD7381" w:rsidRDefault="00DA16A4" w:rsidP="00F53E66">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b.</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50</w:t>
      </w:r>
      <w:r w:rsidRPr="00BD7381">
        <w:rPr>
          <w:rFonts w:ascii="Times New Roman" w:eastAsia="Calibri" w:hAnsi="Times New Roman" w:cs="Times New Roman"/>
          <w:sz w:val="24"/>
          <w:szCs w:val="24"/>
        </w:rPr>
        <w:t>0</w:t>
      </w:r>
      <w:r w:rsidR="00AA5413" w:rsidRPr="00BD7381">
        <w:rPr>
          <w:rFonts w:ascii="Times New Roman" w:eastAsia="Calibri" w:hAnsi="Times New Roman" w:cs="Times New Roman"/>
          <w:sz w:val="24"/>
          <w:szCs w:val="24"/>
        </w:rPr>
        <w:t xml:space="preserve"> </w:t>
      </w:r>
      <w:r w:rsidRPr="00BD7381">
        <w:rPr>
          <w:rFonts w:ascii="Times New Roman" w:eastAsia="Calibri" w:hAnsi="Times New Roman" w:cs="Times New Roman"/>
          <w:sz w:val="24"/>
          <w:szCs w:val="24"/>
        </w:rPr>
        <w:t>-</w:t>
      </w:r>
      <w:r w:rsidR="00AA5413" w:rsidRPr="00BD7381">
        <w:rPr>
          <w:rFonts w:ascii="Times New Roman" w:eastAsia="Calibri" w:hAnsi="Times New Roman" w:cs="Times New Roman"/>
          <w:sz w:val="24"/>
          <w:szCs w:val="24"/>
        </w:rPr>
        <w:t xml:space="preserve"> </w:t>
      </w:r>
      <w:r w:rsidRPr="00BD7381">
        <w:rPr>
          <w:rFonts w:ascii="Times New Roman" w:eastAsia="Calibri" w:hAnsi="Times New Roman" w:cs="Times New Roman"/>
          <w:sz w:val="24"/>
          <w:szCs w:val="24"/>
        </w:rPr>
        <w:t xml:space="preserve">$ </w:t>
      </w:r>
      <w:r w:rsidR="00AA5413" w:rsidRPr="00BD7381">
        <w:rPr>
          <w:rFonts w:ascii="Times New Roman" w:eastAsia="Calibri" w:hAnsi="Times New Roman" w:cs="Times New Roman"/>
          <w:sz w:val="24"/>
          <w:szCs w:val="24"/>
        </w:rPr>
        <w:t xml:space="preserve">1,000 </w:t>
      </w:r>
      <w:r w:rsidR="00F53E66" w:rsidRPr="00BD7381">
        <w:rPr>
          <w:rFonts w:ascii="Times New Roman" w:eastAsia="Calibri" w:hAnsi="Times New Roman" w:cs="Times New Roman"/>
          <w:i/>
          <w:sz w:val="24"/>
          <w:szCs w:val="24"/>
        </w:rPr>
        <w:t>($6,000 to $12,000 a year)</w:t>
      </w:r>
    </w:p>
    <w:p w14:paraId="5B834F73" w14:textId="2B3B7A85"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c.</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1,0</w:t>
      </w:r>
      <w:r w:rsidRPr="00BD7381">
        <w:rPr>
          <w:rFonts w:ascii="Times New Roman" w:eastAsia="Calibri" w:hAnsi="Times New Roman" w:cs="Times New Roman"/>
          <w:sz w:val="24"/>
          <w:szCs w:val="24"/>
        </w:rPr>
        <w:t xml:space="preserve">00-$ </w:t>
      </w:r>
      <w:r w:rsidR="00AA5413" w:rsidRPr="00BD7381">
        <w:rPr>
          <w:rFonts w:ascii="Times New Roman" w:eastAsia="Calibri" w:hAnsi="Times New Roman" w:cs="Times New Roman"/>
          <w:sz w:val="24"/>
          <w:szCs w:val="24"/>
        </w:rPr>
        <w:t xml:space="preserve">2,000 </w:t>
      </w:r>
      <w:r w:rsidR="00F53E66" w:rsidRPr="00BD7381">
        <w:rPr>
          <w:rFonts w:ascii="Times New Roman" w:eastAsia="Calibri" w:hAnsi="Times New Roman" w:cs="Times New Roman"/>
          <w:i/>
          <w:sz w:val="24"/>
          <w:szCs w:val="24"/>
        </w:rPr>
        <w:t>($12,000 to $24,000 a year</w:t>
      </w:r>
      <w:r w:rsidR="00AA5413" w:rsidRPr="00BD7381">
        <w:rPr>
          <w:rFonts w:ascii="Times New Roman" w:eastAsia="Calibri" w:hAnsi="Times New Roman" w:cs="Times New Roman"/>
          <w:i/>
          <w:sz w:val="24"/>
          <w:szCs w:val="24"/>
        </w:rPr>
        <w:t>)</w:t>
      </w:r>
    </w:p>
    <w:p w14:paraId="7E259E00" w14:textId="34A9BF9E"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d.</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2,000-$ 3,000</w:t>
      </w:r>
      <w:r w:rsidR="00AA5413" w:rsidRPr="00BD7381">
        <w:t xml:space="preserve"> </w:t>
      </w:r>
      <w:r w:rsidR="00F53E66" w:rsidRPr="00BD7381">
        <w:rPr>
          <w:rFonts w:ascii="Times New Roman" w:eastAsia="Calibri" w:hAnsi="Times New Roman" w:cs="Times New Roman"/>
          <w:i/>
          <w:sz w:val="24"/>
          <w:szCs w:val="24"/>
        </w:rPr>
        <w:t>($24,000 to</w:t>
      </w:r>
      <w:r w:rsidR="00AA5413" w:rsidRPr="00BD7381">
        <w:rPr>
          <w:rFonts w:ascii="Times New Roman" w:eastAsia="Calibri" w:hAnsi="Times New Roman" w:cs="Times New Roman"/>
          <w:i/>
          <w:sz w:val="24"/>
          <w:szCs w:val="24"/>
        </w:rPr>
        <w:t xml:space="preserve"> $36,00</w:t>
      </w:r>
      <w:r w:rsidR="00F53E66" w:rsidRPr="00BD7381">
        <w:rPr>
          <w:rFonts w:ascii="Times New Roman" w:eastAsia="Calibri" w:hAnsi="Times New Roman" w:cs="Times New Roman"/>
          <w:i/>
          <w:sz w:val="24"/>
          <w:szCs w:val="24"/>
        </w:rPr>
        <w:t>0 a year</w:t>
      </w:r>
      <w:r w:rsidR="00AA5413" w:rsidRPr="00BD7381">
        <w:rPr>
          <w:rFonts w:ascii="Times New Roman" w:eastAsia="Calibri" w:hAnsi="Times New Roman" w:cs="Times New Roman"/>
          <w:i/>
          <w:sz w:val="24"/>
          <w:szCs w:val="24"/>
        </w:rPr>
        <w:t>)</w:t>
      </w:r>
    </w:p>
    <w:p w14:paraId="257A73F6" w14:textId="0EC34271"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e.</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3</w:t>
      </w:r>
      <w:r w:rsidRPr="00BD7381">
        <w:rPr>
          <w:rFonts w:ascii="Times New Roman" w:eastAsia="Calibri" w:hAnsi="Times New Roman" w:cs="Times New Roman"/>
          <w:sz w:val="24"/>
          <w:szCs w:val="24"/>
        </w:rPr>
        <w:t>,</w:t>
      </w:r>
      <w:r w:rsidR="00AA5413" w:rsidRPr="00BD7381">
        <w:rPr>
          <w:rFonts w:ascii="Times New Roman" w:eastAsia="Calibri" w:hAnsi="Times New Roman" w:cs="Times New Roman"/>
          <w:sz w:val="24"/>
          <w:szCs w:val="24"/>
        </w:rPr>
        <w:t>0</w:t>
      </w:r>
      <w:r w:rsidRPr="00BD7381">
        <w:rPr>
          <w:rFonts w:ascii="Times New Roman" w:eastAsia="Calibri" w:hAnsi="Times New Roman" w:cs="Times New Roman"/>
          <w:sz w:val="24"/>
          <w:szCs w:val="24"/>
        </w:rPr>
        <w:t xml:space="preserve">00-$ </w:t>
      </w:r>
      <w:r w:rsidR="00AA5413" w:rsidRPr="00BD7381">
        <w:rPr>
          <w:rFonts w:ascii="Times New Roman" w:eastAsia="Calibri" w:hAnsi="Times New Roman" w:cs="Times New Roman"/>
          <w:sz w:val="24"/>
          <w:szCs w:val="24"/>
        </w:rPr>
        <w:t xml:space="preserve">4,000 </w:t>
      </w:r>
      <w:r w:rsidR="00F53E66" w:rsidRPr="00BD7381">
        <w:rPr>
          <w:rFonts w:ascii="Times New Roman" w:eastAsia="Calibri" w:hAnsi="Times New Roman" w:cs="Times New Roman"/>
          <w:i/>
          <w:sz w:val="24"/>
          <w:szCs w:val="24"/>
        </w:rPr>
        <w:t>($36,000 to $48,000 a year</w:t>
      </w:r>
      <w:r w:rsidR="00AA5413" w:rsidRPr="00BD7381">
        <w:rPr>
          <w:rFonts w:ascii="Times New Roman" w:eastAsia="Calibri" w:hAnsi="Times New Roman" w:cs="Times New Roman"/>
          <w:i/>
          <w:sz w:val="24"/>
          <w:szCs w:val="24"/>
        </w:rPr>
        <w:t>)</w:t>
      </w:r>
    </w:p>
    <w:p w14:paraId="78A54A9F" w14:textId="56CEC62A"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f.</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4</w:t>
      </w:r>
      <w:r w:rsidRPr="00BD7381">
        <w:rPr>
          <w:rFonts w:ascii="Times New Roman" w:eastAsia="Calibri" w:hAnsi="Times New Roman" w:cs="Times New Roman"/>
          <w:sz w:val="24"/>
          <w:szCs w:val="24"/>
        </w:rPr>
        <w:t>,000-$</w:t>
      </w:r>
      <w:r w:rsidR="00AA5413" w:rsidRPr="00BD7381">
        <w:rPr>
          <w:rFonts w:ascii="Times New Roman" w:eastAsia="Calibri" w:hAnsi="Times New Roman" w:cs="Times New Roman"/>
          <w:sz w:val="24"/>
          <w:szCs w:val="24"/>
        </w:rPr>
        <w:t xml:space="preserve"> 5,000 </w:t>
      </w:r>
      <w:r w:rsidR="00F53E66" w:rsidRPr="00BD7381">
        <w:rPr>
          <w:rFonts w:ascii="Times New Roman" w:eastAsia="Calibri" w:hAnsi="Times New Roman" w:cs="Times New Roman"/>
          <w:i/>
          <w:sz w:val="24"/>
          <w:szCs w:val="24"/>
        </w:rPr>
        <w:t>($48,000 to $60,000 a year</w:t>
      </w:r>
      <w:r w:rsidR="00AA5413" w:rsidRPr="00BD7381">
        <w:rPr>
          <w:rFonts w:ascii="Times New Roman" w:eastAsia="Calibri" w:hAnsi="Times New Roman" w:cs="Times New Roman"/>
          <w:i/>
          <w:sz w:val="24"/>
          <w:szCs w:val="24"/>
        </w:rPr>
        <w:t>)</w:t>
      </w:r>
    </w:p>
    <w:p w14:paraId="63C3F3B4" w14:textId="53FBECE4" w:rsidR="00AA5413" w:rsidRPr="00BD7381" w:rsidRDefault="00AA5413" w:rsidP="00B60C81">
      <w:pPr>
        <w:spacing w:after="0" w:line="259" w:lineRule="auto"/>
        <w:ind w:left="1440" w:hanging="360"/>
        <w:rPr>
          <w:rFonts w:ascii="Times New Roman" w:eastAsia="Calibri" w:hAnsi="Times New Roman" w:cs="Times New Roman"/>
          <w:i/>
          <w:sz w:val="24"/>
          <w:szCs w:val="24"/>
        </w:rPr>
      </w:pPr>
      <w:proofErr w:type="spellStart"/>
      <w:r w:rsidRPr="00BD7381">
        <w:rPr>
          <w:rFonts w:ascii="Times New Roman" w:eastAsia="Calibri" w:hAnsi="Times New Roman" w:cs="Times New Roman"/>
          <w:sz w:val="24"/>
          <w:szCs w:val="24"/>
        </w:rPr>
        <w:t>g.</w:t>
      </w:r>
      <w:proofErr w:type="spellEnd"/>
      <w:r w:rsidRPr="00BD7381">
        <w:rPr>
          <w:rFonts w:ascii="Times New Roman" w:eastAsia="Calibri" w:hAnsi="Times New Roman" w:cs="Times New Roman"/>
          <w:sz w:val="24"/>
          <w:szCs w:val="24"/>
        </w:rPr>
        <w:tab/>
        <w:t>$ 5,0</w:t>
      </w:r>
      <w:r w:rsidR="00DA16A4" w:rsidRPr="00BD7381">
        <w:rPr>
          <w:rFonts w:ascii="Times New Roman" w:eastAsia="Calibri" w:hAnsi="Times New Roman" w:cs="Times New Roman"/>
          <w:sz w:val="24"/>
          <w:szCs w:val="24"/>
        </w:rPr>
        <w:t xml:space="preserve">00 – $ </w:t>
      </w:r>
      <w:r w:rsidRPr="00BD7381">
        <w:rPr>
          <w:rFonts w:ascii="Times New Roman" w:eastAsia="Calibri" w:hAnsi="Times New Roman" w:cs="Times New Roman"/>
          <w:sz w:val="24"/>
          <w:szCs w:val="24"/>
        </w:rPr>
        <w:t>6,000</w:t>
      </w:r>
      <w:r w:rsidR="00F53E66" w:rsidRPr="00BD7381">
        <w:rPr>
          <w:rFonts w:ascii="Times New Roman" w:eastAsia="Calibri" w:hAnsi="Times New Roman" w:cs="Times New Roman"/>
          <w:i/>
          <w:sz w:val="24"/>
          <w:szCs w:val="24"/>
        </w:rPr>
        <w:t xml:space="preserve"> ($60,000 to $72,000 a year</w:t>
      </w:r>
      <w:r w:rsidRPr="00BD7381">
        <w:rPr>
          <w:rFonts w:ascii="Times New Roman" w:eastAsia="Calibri" w:hAnsi="Times New Roman" w:cs="Times New Roman"/>
          <w:i/>
          <w:sz w:val="24"/>
          <w:szCs w:val="24"/>
        </w:rPr>
        <w:t>)</w:t>
      </w:r>
    </w:p>
    <w:p w14:paraId="1A108C93" w14:textId="7EC35693" w:rsidR="00DA16A4" w:rsidRPr="00BD7381" w:rsidRDefault="00DA16A4" w:rsidP="00B60C81">
      <w:pPr>
        <w:spacing w:after="0" w:line="259" w:lineRule="auto"/>
        <w:ind w:left="1440" w:hanging="360"/>
        <w:rPr>
          <w:rFonts w:ascii="Times New Roman" w:eastAsia="Calibri" w:hAnsi="Times New Roman" w:cs="Times New Roman"/>
          <w:i/>
          <w:sz w:val="24"/>
          <w:szCs w:val="24"/>
        </w:rPr>
        <w:sectPr w:rsidR="00DA16A4" w:rsidRPr="00BD7381" w:rsidSect="00AA5413">
          <w:type w:val="continuous"/>
          <w:pgSz w:w="12240" w:h="15840"/>
          <w:pgMar w:top="1440" w:right="1440" w:bottom="1440" w:left="1350" w:header="720" w:footer="720" w:gutter="0"/>
          <w:cols w:space="720"/>
          <w:docGrid w:linePitch="360"/>
        </w:sectPr>
      </w:pPr>
      <w:r w:rsidRPr="00BD7381">
        <w:rPr>
          <w:rFonts w:ascii="Times New Roman" w:eastAsia="Calibri" w:hAnsi="Times New Roman" w:cs="Times New Roman"/>
          <w:sz w:val="24"/>
          <w:szCs w:val="24"/>
        </w:rPr>
        <w:t>h.</w:t>
      </w:r>
      <w:r w:rsidRPr="00BD7381">
        <w:rPr>
          <w:rFonts w:ascii="Times New Roman" w:eastAsia="Calibri" w:hAnsi="Times New Roman" w:cs="Times New Roman"/>
          <w:sz w:val="24"/>
          <w:szCs w:val="24"/>
        </w:rPr>
        <w:tab/>
      </w:r>
      <w:r w:rsidR="00F53E66" w:rsidRPr="00BD7381">
        <w:rPr>
          <w:rFonts w:ascii="Times New Roman" w:eastAsia="Calibri" w:hAnsi="Times New Roman" w:cs="Times New Roman"/>
          <w:sz w:val="24"/>
          <w:szCs w:val="24"/>
        </w:rPr>
        <w:t>More than</w:t>
      </w:r>
      <w:r w:rsidRPr="00BD7381">
        <w:rPr>
          <w:rFonts w:ascii="Times New Roman" w:eastAsia="Calibri" w:hAnsi="Times New Roman" w:cs="Times New Roman"/>
          <w:sz w:val="24"/>
          <w:szCs w:val="24"/>
        </w:rPr>
        <w:t xml:space="preserve"> $ </w:t>
      </w:r>
      <w:r w:rsidR="00AA5413" w:rsidRPr="00BD7381">
        <w:rPr>
          <w:rFonts w:ascii="Times New Roman" w:eastAsia="Calibri" w:hAnsi="Times New Roman" w:cs="Times New Roman"/>
          <w:sz w:val="24"/>
          <w:szCs w:val="24"/>
        </w:rPr>
        <w:t>6</w:t>
      </w:r>
      <w:r w:rsidRPr="00BD7381">
        <w:rPr>
          <w:rFonts w:ascii="Times New Roman" w:eastAsia="Calibri" w:hAnsi="Times New Roman" w:cs="Times New Roman"/>
          <w:sz w:val="24"/>
          <w:szCs w:val="24"/>
        </w:rPr>
        <w:t>,000</w:t>
      </w:r>
      <w:r w:rsidR="00F53E66" w:rsidRPr="00BD7381">
        <w:rPr>
          <w:rFonts w:ascii="Times New Roman" w:eastAsia="Calibri" w:hAnsi="Times New Roman" w:cs="Times New Roman"/>
          <w:sz w:val="24"/>
          <w:szCs w:val="24"/>
        </w:rPr>
        <w:t xml:space="preserve"> a month</w:t>
      </w:r>
      <w:r w:rsidR="00AA5413" w:rsidRPr="00BD7381">
        <w:rPr>
          <w:rFonts w:ascii="Times New Roman" w:eastAsia="Calibri" w:hAnsi="Times New Roman" w:cs="Times New Roman"/>
          <w:sz w:val="24"/>
          <w:szCs w:val="24"/>
        </w:rPr>
        <w:t xml:space="preserve"> (</w:t>
      </w:r>
      <w:r w:rsidR="00F53E66" w:rsidRPr="00BD7381">
        <w:rPr>
          <w:rFonts w:ascii="Times New Roman" w:eastAsia="Calibri" w:hAnsi="Times New Roman" w:cs="Times New Roman"/>
          <w:i/>
          <w:sz w:val="24"/>
          <w:szCs w:val="24"/>
        </w:rPr>
        <w:t>more than $72,000 a year</w:t>
      </w:r>
      <w:r w:rsidR="00AA5413" w:rsidRPr="00BD7381">
        <w:rPr>
          <w:rFonts w:ascii="Times New Roman" w:eastAsia="Calibri" w:hAnsi="Times New Roman" w:cs="Times New Roman"/>
          <w:i/>
          <w:sz w:val="24"/>
          <w:szCs w:val="24"/>
        </w:rPr>
        <w:t>)</w:t>
      </w:r>
    </w:p>
    <w:p w14:paraId="5EC14113" w14:textId="77777777" w:rsidR="00ED4868" w:rsidRPr="00BD7381" w:rsidRDefault="00ED4868" w:rsidP="00AA5413">
      <w:pPr>
        <w:spacing w:after="0" w:line="240" w:lineRule="auto"/>
        <w:jc w:val="both"/>
        <w:textAlignment w:val="baseline"/>
        <w:rPr>
          <w:rFonts w:ascii="Segoe UI" w:eastAsia="Times New Roman" w:hAnsi="Segoe UI" w:cs="Segoe UI"/>
          <w:sz w:val="12"/>
          <w:szCs w:val="12"/>
        </w:rPr>
      </w:pPr>
    </w:p>
    <w:p w14:paraId="77591BDA" w14:textId="440BAA6E" w:rsidR="00FF709B" w:rsidRPr="00B9605E" w:rsidRDefault="00B9605E" w:rsidP="0031614B">
      <w:pPr>
        <w:pStyle w:val="ListParagraph"/>
        <w:numPr>
          <w:ilvl w:val="1"/>
          <w:numId w:val="47"/>
        </w:numPr>
        <w:tabs>
          <w:tab w:val="center" w:pos="7920"/>
          <w:tab w:val="center" w:pos="9360"/>
        </w:tabs>
        <w:spacing w:after="0" w:line="240" w:lineRule="auto"/>
        <w:ind w:left="360" w:hanging="45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F53E66" w:rsidRPr="00B9605E">
        <w:rPr>
          <w:rFonts w:ascii="Times New Roman" w:eastAsia="Times New Roman" w:hAnsi="Times New Roman" w:cs="Times New Roman"/>
          <w:color w:val="000000" w:themeColor="text1"/>
          <w:sz w:val="24"/>
          <w:szCs w:val="24"/>
        </w:rPr>
        <w:t xml:space="preserve">How many people depend </w:t>
      </w:r>
      <w:r w:rsidR="00FF709B" w:rsidRPr="00B9605E">
        <w:rPr>
          <w:rFonts w:ascii="Times New Roman" w:eastAsia="Times New Roman" w:hAnsi="Times New Roman" w:cs="Times New Roman"/>
          <w:color w:val="000000" w:themeColor="text1"/>
          <w:sz w:val="24"/>
          <w:szCs w:val="24"/>
        </w:rPr>
        <w:t>on this</w:t>
      </w:r>
      <w:r w:rsidR="00F53E66" w:rsidRPr="00B9605E">
        <w:rPr>
          <w:rFonts w:ascii="Times New Roman" w:eastAsia="Times New Roman" w:hAnsi="Times New Roman" w:cs="Times New Roman"/>
          <w:color w:val="000000" w:themeColor="text1"/>
          <w:sz w:val="24"/>
          <w:szCs w:val="24"/>
        </w:rPr>
        <w:t xml:space="preserve"> income?</w:t>
      </w:r>
      <w:r w:rsidR="008E7ED5" w:rsidRPr="00B9605E">
        <w:rPr>
          <w:rFonts w:ascii="Times New Roman" w:eastAsia="Times New Roman" w:hAnsi="Times New Roman" w:cs="Times New Roman"/>
          <w:color w:val="000000" w:themeColor="text1"/>
          <w:sz w:val="24"/>
          <w:szCs w:val="24"/>
        </w:rPr>
        <w:t xml:space="preserve"> _______</w:t>
      </w:r>
      <w:r w:rsidR="00F53E66" w:rsidRPr="00B9605E">
        <w:rPr>
          <w:rFonts w:ascii="Times New Roman" w:eastAsia="Times New Roman" w:hAnsi="Times New Roman" w:cs="Times New Roman"/>
          <w:color w:val="000000" w:themeColor="text1"/>
          <w:sz w:val="24"/>
          <w:szCs w:val="24"/>
        </w:rPr>
        <w:t xml:space="preserve"> </w:t>
      </w:r>
      <w:r w:rsidR="00FF709B" w:rsidRPr="00B9605E">
        <w:rPr>
          <w:rFonts w:ascii="Times New Roman" w:eastAsia="Times New Roman" w:hAnsi="Times New Roman" w:cs="Times New Roman"/>
          <w:color w:val="000000" w:themeColor="text1"/>
          <w:sz w:val="24"/>
          <w:szCs w:val="24"/>
        </w:rPr>
        <w:t>persons</w:t>
      </w:r>
    </w:p>
    <w:p w14:paraId="232C84AD" w14:textId="77777777" w:rsidR="00B9605E" w:rsidRPr="00B9605E" w:rsidRDefault="00B9605E" w:rsidP="00B9605E">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rPr>
      </w:pPr>
    </w:p>
    <w:p w14:paraId="31EAD3BA" w14:textId="1A3B36E6" w:rsidR="00F53E66" w:rsidRPr="00FF709B" w:rsidRDefault="0031614B" w:rsidP="0031614B">
      <w:pPr>
        <w:tabs>
          <w:tab w:val="center" w:pos="7920"/>
          <w:tab w:val="center" w:pos="9360"/>
        </w:tabs>
        <w:spacing w:after="0" w:line="240" w:lineRule="auto"/>
        <w:ind w:left="540" w:hanging="63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227</w:t>
      </w:r>
      <w:r w:rsidR="00FF709B" w:rsidRPr="00FF709B">
        <w:rPr>
          <w:rFonts w:ascii="Times New Roman" w:eastAsia="Times New Roman" w:hAnsi="Times New Roman" w:cs="Times New Roman"/>
          <w:color w:val="000000" w:themeColor="text1"/>
          <w:sz w:val="24"/>
          <w:szCs w:val="24"/>
        </w:rPr>
        <w:t xml:space="preserve">. </w:t>
      </w:r>
      <w:r w:rsidR="00F53E66" w:rsidRPr="00FF709B">
        <w:rPr>
          <w:rFonts w:ascii="Times New Roman" w:eastAsia="Times New Roman" w:hAnsi="Times New Roman" w:cs="Times New Roman"/>
          <w:color w:val="000000" w:themeColor="text1"/>
          <w:sz w:val="24"/>
          <w:szCs w:val="24"/>
        </w:rPr>
        <w:t xml:space="preserve">Do you send money to your family </w:t>
      </w:r>
      <w:r w:rsidR="00BE5251">
        <w:rPr>
          <w:rFonts w:ascii="Times New Roman" w:eastAsia="Times New Roman" w:hAnsi="Times New Roman" w:cs="Times New Roman"/>
          <w:color w:val="000000" w:themeColor="text1"/>
          <w:sz w:val="24"/>
          <w:szCs w:val="24"/>
        </w:rPr>
        <w:t>members or to others who are living outside the United States</w:t>
      </w:r>
      <w:r w:rsidR="00F53E66" w:rsidRPr="00FF709B">
        <w:rPr>
          <w:rFonts w:ascii="Times New Roman" w:eastAsia="Times New Roman" w:hAnsi="Times New Roman" w:cs="Times New Roman"/>
          <w:color w:val="000000" w:themeColor="text1"/>
          <w:sz w:val="24"/>
          <w:szCs w:val="24"/>
        </w:rPr>
        <w:t>?</w:t>
      </w:r>
    </w:p>
    <w:p w14:paraId="28EB60FA" w14:textId="18C95C24" w:rsidR="00235F10" w:rsidRPr="00BD7381" w:rsidRDefault="00AA5413" w:rsidP="00F53E66">
      <w:pPr>
        <w:pStyle w:val="ListParagraph"/>
        <w:tabs>
          <w:tab w:val="center" w:pos="7920"/>
          <w:tab w:val="center" w:pos="9360"/>
        </w:tabs>
        <w:spacing w:after="0" w:line="240" w:lineRule="auto"/>
        <w:ind w:left="360"/>
        <w:jc w:val="both"/>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ab/>
        <w:t>0</w:t>
      </w:r>
      <w:r w:rsidR="009162D0" w:rsidRPr="00BD7381">
        <w:rPr>
          <w:rFonts w:ascii="Times New Roman" w:eastAsia="Times New Roman" w:hAnsi="Times New Roman" w:cs="Times New Roman"/>
          <w:color w:val="000000" w:themeColor="text1"/>
          <w:sz w:val="24"/>
          <w:szCs w:val="24"/>
        </w:rPr>
        <w:t xml:space="preserve"> – No</w:t>
      </w:r>
      <w:r w:rsidRPr="00BD7381">
        <w:rPr>
          <w:rFonts w:ascii="Times New Roman" w:eastAsia="Times New Roman" w:hAnsi="Times New Roman" w:cs="Times New Roman"/>
          <w:color w:val="000000" w:themeColor="text1"/>
          <w:sz w:val="24"/>
          <w:szCs w:val="24"/>
        </w:rPr>
        <w:t xml:space="preserve"> </w:t>
      </w:r>
      <w:r w:rsidR="00DA16A4" w:rsidRPr="00BD7381">
        <w:rPr>
          <w:rFonts w:ascii="Segoe UI" w:eastAsia="Times New Roman" w:hAnsi="Segoe UI" w:cs="Segoe UI"/>
          <w:sz w:val="12"/>
          <w:szCs w:val="12"/>
        </w:rPr>
        <w:tab/>
      </w:r>
      <w:r w:rsidR="009162D0" w:rsidRPr="00BD7381">
        <w:rPr>
          <w:rFonts w:ascii="Times New Roman" w:eastAsia="Times New Roman" w:hAnsi="Times New Roman" w:cs="Times New Roman"/>
          <w:color w:val="000000" w:themeColor="text1"/>
          <w:sz w:val="24"/>
          <w:szCs w:val="24"/>
        </w:rPr>
        <w:t xml:space="preserve">1 – </w:t>
      </w:r>
      <w:r w:rsidR="00F53E66" w:rsidRPr="00BD7381">
        <w:rPr>
          <w:rFonts w:ascii="Times New Roman" w:eastAsia="Times New Roman" w:hAnsi="Times New Roman" w:cs="Times New Roman"/>
          <w:color w:val="000000" w:themeColor="text1"/>
          <w:sz w:val="24"/>
          <w:szCs w:val="24"/>
        </w:rPr>
        <w:t>Yes</w:t>
      </w:r>
    </w:p>
    <w:p w14:paraId="23E227E6" w14:textId="7BC9733B" w:rsidR="00FE6E50" w:rsidRPr="00BD7381" w:rsidRDefault="00FF709B" w:rsidP="00235F10">
      <w:pPr>
        <w:spacing w:after="0" w:line="240" w:lineRule="auto"/>
        <w:ind w:firstLine="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w:t>
      </w:r>
      <w:r w:rsidR="00FE6E50" w:rsidRPr="00BD7381">
        <w:rPr>
          <w:rFonts w:ascii="Times New Roman" w:eastAsia="Times New Roman" w:hAnsi="Times New Roman" w:cs="Times New Roman"/>
          <w:color w:val="000000" w:themeColor="text1"/>
          <w:sz w:val="24"/>
          <w:szCs w:val="24"/>
        </w:rPr>
        <w:t xml:space="preserve"> “</w:t>
      </w:r>
      <w:proofErr w:type="gramStart"/>
      <w:r w:rsidR="00F53E66" w:rsidRPr="00BD7381">
        <w:rPr>
          <w:rFonts w:ascii="Times New Roman" w:eastAsia="Times New Roman" w:hAnsi="Times New Roman" w:cs="Times New Roman"/>
          <w:b/>
          <w:color w:val="000000" w:themeColor="text1"/>
          <w:sz w:val="24"/>
          <w:szCs w:val="24"/>
        </w:rPr>
        <w:t>Yes</w:t>
      </w:r>
      <w:r w:rsidR="00FE6E50" w:rsidRPr="00BD7381">
        <w:rPr>
          <w:rFonts w:ascii="Times New Roman" w:eastAsia="Times New Roman" w:hAnsi="Times New Roman" w:cs="Times New Roman"/>
          <w:color w:val="000000" w:themeColor="text1"/>
          <w:sz w:val="24"/>
          <w:szCs w:val="24"/>
        </w:rPr>
        <w:t>”…</w:t>
      </w:r>
      <w:proofErr w:type="gramEnd"/>
    </w:p>
    <w:p w14:paraId="53C1E354" w14:textId="225E598B" w:rsidR="00235F10" w:rsidRPr="00BD7381" w:rsidRDefault="00F53E66" w:rsidP="00224EB1">
      <w:pPr>
        <w:pStyle w:val="ListParagraph"/>
        <w:numPr>
          <w:ilvl w:val="1"/>
          <w:numId w:val="45"/>
        </w:num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In US doll</w:t>
      </w:r>
      <w:r w:rsidR="009162D0" w:rsidRPr="00BD7381">
        <w:rPr>
          <w:rFonts w:ascii="Times New Roman" w:eastAsia="Times New Roman" w:hAnsi="Times New Roman" w:cs="Times New Roman"/>
          <w:color w:val="000000" w:themeColor="text1"/>
          <w:sz w:val="24"/>
          <w:szCs w:val="24"/>
        </w:rPr>
        <w:t>ar</w:t>
      </w:r>
      <w:r w:rsidRPr="00BD7381">
        <w:rPr>
          <w:rFonts w:ascii="Times New Roman" w:eastAsia="Times New Roman" w:hAnsi="Times New Roman" w:cs="Times New Roman"/>
          <w:color w:val="000000" w:themeColor="text1"/>
          <w:sz w:val="24"/>
          <w:szCs w:val="24"/>
        </w:rPr>
        <w:t>s</w:t>
      </w:r>
      <w:r w:rsidR="00FF709B">
        <w:rPr>
          <w:rFonts w:ascii="Times New Roman" w:eastAsia="Times New Roman" w:hAnsi="Times New Roman" w:cs="Times New Roman"/>
          <w:color w:val="000000" w:themeColor="text1"/>
          <w:sz w:val="24"/>
          <w:szCs w:val="24"/>
        </w:rPr>
        <w:t xml:space="preserve"> ($$)</w:t>
      </w:r>
      <w:r w:rsidRPr="00BD7381">
        <w:rPr>
          <w:rFonts w:ascii="Times New Roman" w:eastAsia="Times New Roman" w:hAnsi="Times New Roman" w:cs="Times New Roman"/>
          <w:color w:val="000000" w:themeColor="text1"/>
          <w:sz w:val="24"/>
          <w:szCs w:val="24"/>
        </w:rPr>
        <w:t xml:space="preserve">, what is the average </w:t>
      </w:r>
      <w:r w:rsidR="00FF709B">
        <w:rPr>
          <w:rFonts w:ascii="Times New Roman" w:eastAsia="Times New Roman" w:hAnsi="Times New Roman" w:cs="Times New Roman"/>
          <w:color w:val="000000" w:themeColor="text1"/>
          <w:sz w:val="24"/>
          <w:szCs w:val="24"/>
        </w:rPr>
        <w:t xml:space="preserve">amount </w:t>
      </w:r>
      <w:r w:rsidRPr="00BD7381">
        <w:rPr>
          <w:rFonts w:ascii="Times New Roman" w:eastAsia="Times New Roman" w:hAnsi="Times New Roman" w:cs="Times New Roman"/>
          <w:color w:val="000000" w:themeColor="text1"/>
          <w:sz w:val="24"/>
          <w:szCs w:val="24"/>
        </w:rPr>
        <w:t xml:space="preserve">you send </w:t>
      </w:r>
      <w:r w:rsidRPr="00BD7381">
        <w:rPr>
          <w:rFonts w:ascii="Times New Roman" w:eastAsia="Times New Roman" w:hAnsi="Times New Roman" w:cs="Times New Roman"/>
          <w:b/>
          <w:color w:val="000000" w:themeColor="text1"/>
          <w:sz w:val="24"/>
          <w:szCs w:val="24"/>
        </w:rPr>
        <w:t>every month</w:t>
      </w:r>
      <w:r w:rsidRPr="00BD7381">
        <w:rPr>
          <w:rFonts w:ascii="Times New Roman" w:eastAsia="Times New Roman" w:hAnsi="Times New Roman" w:cs="Times New Roman"/>
          <w:color w:val="000000" w:themeColor="text1"/>
          <w:sz w:val="24"/>
          <w:szCs w:val="24"/>
        </w:rPr>
        <w:t xml:space="preserve"> or </w:t>
      </w:r>
      <w:r w:rsidRPr="00BD7381">
        <w:rPr>
          <w:rFonts w:ascii="Times New Roman" w:eastAsia="Times New Roman" w:hAnsi="Times New Roman" w:cs="Times New Roman"/>
          <w:b/>
          <w:color w:val="000000" w:themeColor="text1"/>
          <w:sz w:val="24"/>
          <w:szCs w:val="24"/>
        </w:rPr>
        <w:t>every year</w:t>
      </w:r>
      <w:r w:rsidRPr="00BD7381">
        <w:rPr>
          <w:rFonts w:ascii="Times New Roman" w:eastAsia="Times New Roman" w:hAnsi="Times New Roman" w:cs="Times New Roman"/>
          <w:color w:val="000000" w:themeColor="text1"/>
          <w:sz w:val="24"/>
          <w:szCs w:val="24"/>
        </w:rPr>
        <w:t xml:space="preserve"> to your family or other </w:t>
      </w:r>
      <w:r w:rsidR="00BE5251">
        <w:rPr>
          <w:rFonts w:ascii="Times New Roman" w:eastAsia="Times New Roman" w:hAnsi="Times New Roman" w:cs="Times New Roman"/>
          <w:color w:val="000000" w:themeColor="text1"/>
          <w:sz w:val="24"/>
          <w:szCs w:val="24"/>
        </w:rPr>
        <w:t>people living outside the United States</w:t>
      </w:r>
      <w:r w:rsidRPr="00BD7381">
        <w:rPr>
          <w:rFonts w:ascii="Times New Roman" w:eastAsia="Times New Roman" w:hAnsi="Times New Roman" w:cs="Times New Roman"/>
          <w:color w:val="000000" w:themeColor="text1"/>
          <w:sz w:val="24"/>
          <w:szCs w:val="24"/>
        </w:rPr>
        <w:t>?</w:t>
      </w:r>
      <w:r w:rsidR="00235F10" w:rsidRPr="00BD7381">
        <w:rPr>
          <w:rFonts w:ascii="Times New Roman" w:eastAsia="Times New Roman" w:hAnsi="Times New Roman" w:cs="Times New Roman"/>
          <w:color w:val="000000" w:themeColor="text1"/>
          <w:sz w:val="24"/>
          <w:szCs w:val="24"/>
        </w:rPr>
        <w:t xml:space="preserve"> </w:t>
      </w:r>
    </w:p>
    <w:p w14:paraId="3F578ADA" w14:textId="77777777" w:rsidR="00FE6E50" w:rsidRPr="00BD7381" w:rsidRDefault="00FE6E50"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p>
    <w:p w14:paraId="6ADE1E6A" w14:textId="506BE297" w:rsidR="00235F10" w:rsidRDefault="009162D0"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______</w:t>
      </w:r>
      <w:r w:rsidR="00F53E66" w:rsidRPr="00BD7381">
        <w:rPr>
          <w:rFonts w:ascii="Times New Roman" w:eastAsia="Times New Roman" w:hAnsi="Times New Roman" w:cs="Times New Roman"/>
          <w:color w:val="000000" w:themeColor="text1"/>
          <w:sz w:val="24"/>
          <w:szCs w:val="24"/>
        </w:rPr>
        <w:t>________ every</w:t>
      </w:r>
      <w:r w:rsidRPr="00BD7381">
        <w:rPr>
          <w:rFonts w:ascii="Times New Roman" w:eastAsia="Times New Roman" w:hAnsi="Times New Roman" w:cs="Times New Roman"/>
          <w:color w:val="000000" w:themeColor="text1"/>
          <w:sz w:val="24"/>
          <w:szCs w:val="24"/>
        </w:rPr>
        <w:t xml:space="preserve"> </w:t>
      </w:r>
      <w:r w:rsidR="00F53E66" w:rsidRPr="00BD7381">
        <w:rPr>
          <w:rFonts w:ascii="Times New Roman" w:eastAsia="Times New Roman" w:hAnsi="Times New Roman" w:cs="Times New Roman"/>
          <w:color w:val="000000" w:themeColor="text1"/>
          <w:sz w:val="24"/>
          <w:szCs w:val="24"/>
        </w:rPr>
        <w:t>month</w:t>
      </w:r>
      <w:r w:rsidR="00AA5413" w:rsidRPr="00BD7381">
        <w:rPr>
          <w:rFonts w:ascii="Times New Roman" w:eastAsia="Times New Roman" w:hAnsi="Times New Roman" w:cs="Times New Roman"/>
          <w:color w:val="000000" w:themeColor="text1"/>
          <w:sz w:val="24"/>
          <w:szCs w:val="24"/>
        </w:rPr>
        <w:t xml:space="preserve">   </w:t>
      </w:r>
      <w:r w:rsidR="00FF709B">
        <w:rPr>
          <w:rFonts w:ascii="Times New Roman" w:eastAsia="Times New Roman" w:hAnsi="Times New Roman" w:cs="Times New Roman"/>
          <w:b/>
          <w:color w:val="000000" w:themeColor="text1"/>
          <w:sz w:val="24"/>
          <w:szCs w:val="24"/>
        </w:rPr>
        <w:t>OR</w:t>
      </w:r>
      <w:r w:rsidR="00FF709B">
        <w:rPr>
          <w:rFonts w:ascii="Times New Roman" w:eastAsia="Times New Roman" w:hAnsi="Times New Roman" w:cs="Times New Roman"/>
          <w:color w:val="000000" w:themeColor="text1"/>
          <w:sz w:val="24"/>
          <w:szCs w:val="24"/>
        </w:rPr>
        <w:tab/>
      </w:r>
      <w:r w:rsidR="00F53E66" w:rsidRPr="00BD7381">
        <w:rPr>
          <w:rFonts w:ascii="Times New Roman" w:eastAsia="Times New Roman" w:hAnsi="Times New Roman" w:cs="Times New Roman"/>
          <w:color w:val="000000" w:themeColor="text1"/>
          <w:sz w:val="24"/>
          <w:szCs w:val="24"/>
        </w:rPr>
        <w:t>$ ____________ every year</w:t>
      </w:r>
    </w:p>
    <w:p w14:paraId="4267623C" w14:textId="77777777" w:rsidR="00B9605E" w:rsidRDefault="00B9605E"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p>
    <w:p w14:paraId="13306B32" w14:textId="77777777" w:rsidR="00B9605E" w:rsidRPr="00BD7381" w:rsidRDefault="00B9605E" w:rsidP="00AA5413">
      <w:pPr>
        <w:spacing w:after="0" w:line="240" w:lineRule="auto"/>
        <w:ind w:left="720" w:firstLine="720"/>
        <w:jc w:val="both"/>
        <w:textAlignment w:val="baseline"/>
        <w:rPr>
          <w:rFonts w:ascii="Times New Roman" w:eastAsia="Times New Roman" w:hAnsi="Times New Roman" w:cs="Times New Roman"/>
          <w:sz w:val="24"/>
          <w:szCs w:val="24"/>
        </w:rPr>
      </w:pPr>
    </w:p>
    <w:p w14:paraId="4066970E" w14:textId="47CFC30A" w:rsidR="00D42F22" w:rsidRPr="00BD7381" w:rsidRDefault="00F06766" w:rsidP="00BE5251">
      <w:pPr>
        <w:spacing w:after="0" w:line="240" w:lineRule="auto"/>
        <w:ind w:left="2880" w:firstLine="720"/>
        <w:contextualSpacing/>
        <w:textAlignment w:val="baseline"/>
        <w:rPr>
          <w:rFonts w:ascii="Times New Roman" w:eastAsia="Times New Roman" w:hAnsi="Times New Roman" w:cs="Times New Roman"/>
          <w:b/>
          <w:sz w:val="36"/>
          <w:szCs w:val="24"/>
        </w:rPr>
      </w:pPr>
      <w:r>
        <w:rPr>
          <w:rFonts w:ascii="Times New Roman" w:eastAsia="Times New Roman" w:hAnsi="Times New Roman" w:cs="Times New Roman"/>
          <w:b/>
          <w:sz w:val="36"/>
          <w:szCs w:val="24"/>
        </w:rPr>
        <w:t>Thank you!</w:t>
      </w:r>
    </w:p>
    <w:sectPr w:rsidR="00D42F22" w:rsidRPr="00BD7381" w:rsidSect="00DA16A4">
      <w:type w:val="continuous"/>
      <w:pgSz w:w="12240" w:h="15840"/>
      <w:pgMar w:top="1440" w:right="144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ra Espinosa" w:date="2020-03-13T14:25:00Z" w:initials="SE">
    <w:p w14:paraId="62D816F3" w14:textId="2BFB70CC" w:rsidR="001E5FF3" w:rsidRDefault="001E5FF3">
      <w:pPr>
        <w:pStyle w:val="CommentText"/>
      </w:pPr>
      <w:r>
        <w:rPr>
          <w:rStyle w:val="CommentReference"/>
        </w:rPr>
        <w:annotationRef/>
      </w:r>
      <w:hyperlink r:id="rId1" w:history="1">
        <w:r>
          <w:rPr>
            <w:rStyle w:val="Hyperlink"/>
          </w:rPr>
          <w:t>https://psycnet.apa.org/record/1983-24262-001</w:t>
        </w:r>
      </w:hyperlink>
    </w:p>
  </w:comment>
  <w:comment w:id="1" w:author="Sara Espinosa" w:date="2020-03-13T14:26:00Z" w:initials="SE">
    <w:p w14:paraId="4AFA5A13" w14:textId="37B55F4E" w:rsidR="001E5FF3" w:rsidRDefault="001E5FF3">
      <w:pPr>
        <w:pStyle w:val="CommentText"/>
      </w:pPr>
      <w:r>
        <w:rPr>
          <w:rStyle w:val="CommentReference"/>
        </w:rPr>
        <w:annotationRef/>
      </w:r>
      <w:hyperlink r:id="rId2" w:anchor="v=onepage&amp;q=parents%20helping%20in%20middle%20school&amp;f=false" w:history="1">
        <w:r>
          <w:rPr>
            <w:rStyle w:val="Hyperlink"/>
          </w:rPr>
          <w:t>https://books.google.com/books?hl=en&amp;lr=&amp;id=LeZXVVuhpAUC&amp;oi=fnd&amp;pg=PA53&amp;dq=parents+helping+in+middle+school&amp;ots=sWl74UYAqE&amp;sig=ipfx5B8LWQhzKx0Xp_OQHG1t0Sw#v=onepage&amp;q=parents%20helping%20in%20middle%20school&amp;f=false</w:t>
        </w:r>
      </w:hyperlink>
    </w:p>
  </w:comment>
  <w:comment w:id="2" w:author="Sara Espinosa" w:date="2020-03-13T14:35:00Z" w:initials="SE">
    <w:p w14:paraId="508820C7" w14:textId="7ED7A4A8" w:rsidR="001E5FF3" w:rsidRDefault="001E5FF3">
      <w:pPr>
        <w:pStyle w:val="CommentText"/>
      </w:pPr>
      <w:r>
        <w:rPr>
          <w:rStyle w:val="CommentReference"/>
        </w:rPr>
        <w:annotationRef/>
      </w:r>
      <w:hyperlink r:id="rId3" w:history="1">
        <w:r>
          <w:rPr>
            <w:rStyle w:val="Hyperlink"/>
          </w:rPr>
          <w:t>https://www.tandfonline.com/doi/abs/10.1080/00220671.1981.10885337</w:t>
        </w:r>
      </w:hyperlink>
    </w:p>
  </w:comment>
  <w:comment w:id="3" w:author="Sara Espinosa" w:date="2020-03-13T14:37:00Z" w:initials="SE">
    <w:p w14:paraId="7DEACB1D" w14:textId="161DF39A" w:rsidR="001E5FF3" w:rsidRDefault="001E5FF3">
      <w:pPr>
        <w:pStyle w:val="CommentText"/>
      </w:pPr>
      <w:r>
        <w:rPr>
          <w:rStyle w:val="CommentReference"/>
        </w:rPr>
        <w:annotationRef/>
      </w:r>
      <w:hyperlink r:id="rId4" w:history="1">
        <w:r>
          <w:rPr>
            <w:rStyle w:val="Hyperlink"/>
          </w:rPr>
          <w:t>https://www.journals.uchicago.edu/doi/abs/10.1086/461943</w:t>
        </w:r>
      </w:hyperlink>
    </w:p>
  </w:comment>
  <w:comment w:id="4" w:author="Sara Espinosa" w:date="2020-03-13T16:52:00Z" w:initials="SE">
    <w:p w14:paraId="238A3C86" w14:textId="2A65C98D" w:rsidR="001E5FF3" w:rsidRDefault="001E5FF3">
      <w:pPr>
        <w:pStyle w:val="CommentText"/>
      </w:pPr>
      <w:r>
        <w:rPr>
          <w:rStyle w:val="CommentReference"/>
        </w:rPr>
        <w:annotationRef/>
      </w:r>
      <w:hyperlink r:id="rId5" w:history="1">
        <w:r>
          <w:rPr>
            <w:rStyle w:val="Hyperlink"/>
          </w:rPr>
          <w:t>https://www.tandfonline.com/doi/abs/10.3200/JOER.102.4.257-271</w:t>
        </w:r>
      </w:hyperlink>
    </w:p>
  </w:comment>
  <w:comment w:id="5" w:author="Alejandra G. I." w:date="2021-02-17T17:17:00Z" w:initials="AGI">
    <w:p w14:paraId="15990B9E" w14:textId="3F872B4E" w:rsidR="001E5FF3" w:rsidRDefault="001E5FF3">
      <w:pPr>
        <w:pStyle w:val="CommentText"/>
      </w:pPr>
      <w:r>
        <w:rPr>
          <w:rStyle w:val="CommentReference"/>
        </w:rPr>
        <w:annotationRef/>
      </w:r>
      <w:r>
        <w:t xml:space="preserve">adapted from Parent and Teacher Involvement </w:t>
      </w:r>
      <w:proofErr w:type="spellStart"/>
      <w:r>
        <w:t>Questionnaise</w:t>
      </w:r>
      <w:proofErr w:type="spellEnd"/>
      <w:r>
        <w:t xml:space="preserve"> - Parent</w:t>
      </w:r>
    </w:p>
    <w:p w14:paraId="13B3C3E5" w14:textId="52E7A72B" w:rsidR="001E5FF3" w:rsidRDefault="001E5FF3">
      <w:pPr>
        <w:pStyle w:val="CommentText"/>
      </w:pPr>
    </w:p>
    <w:p w14:paraId="1C050D3E" w14:textId="795B8C44" w:rsidR="001E5FF3" w:rsidRDefault="001E5FF3">
      <w:pPr>
        <w:pStyle w:val="CommentText"/>
      </w:pPr>
      <w:r>
        <w:rPr>
          <w:rFonts w:ascii="Segoe UI" w:hAnsi="Segoe UI" w:cs="Segoe UI"/>
          <w:color w:val="000000"/>
          <w:sz w:val="21"/>
          <w:szCs w:val="21"/>
        </w:rPr>
        <w:t>Parent's Endorsement of Child's School</w:t>
      </w:r>
    </w:p>
  </w:comment>
  <w:comment w:id="6" w:author="Alejandra G. I." w:date="2021-02-19T11:14:00Z" w:initials="AGI">
    <w:p w14:paraId="38CB828F" w14:textId="66426FD8" w:rsidR="001E5FF3" w:rsidRDefault="001E5FF3" w:rsidP="001E5FF3">
      <w:pPr>
        <w:pStyle w:val="CommentText"/>
      </w:pPr>
      <w:r>
        <w:rPr>
          <w:rStyle w:val="CommentReference"/>
        </w:rPr>
        <w:annotationRef/>
      </w:r>
      <w:r>
        <w:t>Some of these items are similar to items in the PTIM – teacher measure, not enough to say that those scales were used.</w:t>
      </w:r>
    </w:p>
  </w:comment>
  <w:comment w:id="7" w:author="Sara Espinosa" w:date="2020-03-13T17:02:00Z" w:initials="SE">
    <w:p w14:paraId="1D861C12" w14:textId="07557F7D" w:rsidR="001E5FF3" w:rsidRDefault="001E5FF3">
      <w:pPr>
        <w:pStyle w:val="CommentText"/>
      </w:pPr>
      <w:r>
        <w:rPr>
          <w:rStyle w:val="CommentReference"/>
        </w:rPr>
        <w:annotationRef/>
      </w:r>
      <w:hyperlink r:id="rId6" w:anchor="metadata_info_tab_contents" w:history="1">
        <w:r>
          <w:rPr>
            <w:rStyle w:val="Hyperlink"/>
          </w:rPr>
          <w:t>https://www.jstor.org/stable/2112802?seq=1#metadata_info_tab_contents</w:t>
        </w:r>
      </w:hyperlink>
    </w:p>
  </w:comment>
  <w:comment w:id="8" w:author="Alejandra G. I." w:date="2021-02-19T11:31:00Z" w:initials="AGI">
    <w:p w14:paraId="43D541E4" w14:textId="1B1A9254" w:rsidR="001F0627" w:rsidRDefault="001F0627">
      <w:pPr>
        <w:pStyle w:val="CommentText"/>
      </w:pPr>
      <w:r>
        <w:rPr>
          <w:rStyle w:val="CommentReference"/>
        </w:rPr>
        <w:annotationRef/>
      </w:r>
      <w:r>
        <w:t xml:space="preserve">Ho &amp; </w:t>
      </w:r>
      <w:proofErr w:type="spellStart"/>
      <w:r>
        <w:t>Willms</w:t>
      </w:r>
      <w:proofErr w:type="spellEnd"/>
      <w:r>
        <w:t xml:space="preserve"> create a 4-factor measure using NELS data. Not </w:t>
      </w:r>
      <w:r w:rsidR="00B04D52">
        <w:t>a</w:t>
      </w:r>
      <w:r>
        <w:t xml:space="preserve"> standardized measure. </w:t>
      </w:r>
    </w:p>
  </w:comment>
  <w:comment w:id="10" w:author="Alejandra G. I." w:date="2021-02-19T11:54:00Z" w:initials="AGI">
    <w:p w14:paraId="2C362E52" w14:textId="77777777" w:rsidR="0024266C" w:rsidRDefault="0024266C">
      <w:pPr>
        <w:pStyle w:val="CommentText"/>
        <w:rPr>
          <w:rFonts w:ascii="Verdana" w:hAnsi="Verdana"/>
          <w:color w:val="222222"/>
          <w:sz w:val="33"/>
          <w:szCs w:val="33"/>
          <w:shd w:val="clear" w:color="auto" w:fill="FFFFFF"/>
        </w:rPr>
      </w:pPr>
      <w:r>
        <w:rPr>
          <w:rStyle w:val="CommentReference"/>
        </w:rPr>
        <w:annotationRef/>
      </w:r>
      <w:r>
        <w:rPr>
          <w:rFonts w:ascii="Verdana" w:hAnsi="Verdana"/>
          <w:color w:val="222222"/>
          <w:sz w:val="33"/>
          <w:szCs w:val="33"/>
          <w:shd w:val="clear" w:color="auto" w:fill="FFFFFF"/>
        </w:rPr>
        <w:t>Spousal Agreement and Support Scale (SASS</w:t>
      </w:r>
      <w:r>
        <w:rPr>
          <w:rFonts w:ascii="Verdana" w:hAnsi="Verdana"/>
          <w:color w:val="222222"/>
          <w:sz w:val="33"/>
          <w:szCs w:val="33"/>
          <w:shd w:val="clear" w:color="auto" w:fill="FFFFFF"/>
        </w:rPr>
        <w:t>; Baker &amp; Heller, 1996</w:t>
      </w:r>
      <w:r>
        <w:rPr>
          <w:rFonts w:ascii="Verdana" w:hAnsi="Verdana"/>
          <w:color w:val="222222"/>
          <w:sz w:val="33"/>
          <w:szCs w:val="33"/>
          <w:shd w:val="clear" w:color="auto" w:fill="FFFFFF"/>
        </w:rPr>
        <w:t>)</w:t>
      </w:r>
      <w:r w:rsidR="00591753">
        <w:rPr>
          <w:rFonts w:ascii="Verdana" w:hAnsi="Verdana"/>
          <w:color w:val="222222"/>
          <w:sz w:val="33"/>
          <w:szCs w:val="33"/>
          <w:shd w:val="clear" w:color="auto" w:fill="FFFFFF"/>
        </w:rPr>
        <w:t xml:space="preserve">. </w:t>
      </w:r>
    </w:p>
    <w:p w14:paraId="0DF37E12" w14:textId="77777777" w:rsidR="00591753" w:rsidRDefault="00591753">
      <w:pPr>
        <w:pStyle w:val="CommentText"/>
        <w:rPr>
          <w:rFonts w:ascii="Verdana" w:hAnsi="Verdana"/>
          <w:color w:val="222222"/>
          <w:sz w:val="33"/>
          <w:szCs w:val="33"/>
          <w:shd w:val="clear" w:color="auto" w:fill="FFFFFF"/>
        </w:rPr>
      </w:pPr>
    </w:p>
    <w:p w14:paraId="7DC35D4B" w14:textId="63CF2080" w:rsidR="00591753" w:rsidRDefault="00591753">
      <w:pPr>
        <w:pStyle w:val="CommentText"/>
      </w:pPr>
      <w:r>
        <w:rPr>
          <w:rFonts w:ascii="Verdana" w:hAnsi="Verdana"/>
          <w:color w:val="222222"/>
          <w:sz w:val="33"/>
          <w:szCs w:val="33"/>
          <w:shd w:val="clear" w:color="auto" w:fill="FFFFFF"/>
        </w:rPr>
        <w:t xml:space="preserve">I don’t think this measure was used </w:t>
      </w:r>
    </w:p>
  </w:comment>
  <w:comment w:id="11" w:author="Alejandra G. I." w:date="2021-02-19T11:57:00Z" w:initials="AGI">
    <w:p w14:paraId="08CC3DF1" w14:textId="6DB3A258" w:rsidR="00591753" w:rsidRPr="00591753" w:rsidRDefault="00591753">
      <w:pPr>
        <w:pStyle w:val="CommentText"/>
        <w:rPr>
          <w:rFonts w:ascii="Verdana" w:hAnsi="Verdana"/>
          <w:color w:val="222222"/>
          <w:sz w:val="33"/>
          <w:szCs w:val="33"/>
          <w:shd w:val="clear" w:color="auto" w:fill="FFFFFF"/>
        </w:rPr>
      </w:pPr>
      <w:r>
        <w:rPr>
          <w:rStyle w:val="CommentReference"/>
        </w:rPr>
        <w:annotationRef/>
      </w:r>
      <w:r w:rsidRPr="00591753">
        <w:rPr>
          <w:rFonts w:ascii="Times New Roman" w:eastAsia="Times New Roman" w:hAnsi="Times New Roman" w:cs="Times New Roman"/>
          <w:color w:val="000000" w:themeColor="text1"/>
          <w:sz w:val="24"/>
          <w:szCs w:val="24"/>
        </w:rPr>
        <w:t xml:space="preserve">These 2 may belong to </w:t>
      </w:r>
      <w:r w:rsidRPr="00591753">
        <w:rPr>
          <w:rFonts w:ascii="Times New Roman" w:eastAsia="Times New Roman" w:hAnsi="Times New Roman" w:cs="Times New Roman"/>
          <w:color w:val="000000" w:themeColor="text1"/>
          <w:sz w:val="24"/>
          <w:szCs w:val="24"/>
        </w:rPr>
        <w:t xml:space="preserve">Spousal Agreement and Support Scale (SASS; Baker &amp; Heller, 1996). </w:t>
      </w:r>
      <w:r w:rsidRPr="00591753">
        <w:rPr>
          <w:rFonts w:ascii="Times New Roman" w:eastAsia="Times New Roman" w:hAnsi="Times New Roman" w:cs="Times New Roman"/>
          <w:color w:val="000000" w:themeColor="text1"/>
          <w:sz w:val="24"/>
          <w:szCs w:val="24"/>
        </w:rPr>
        <w:t>In Suarez, L. M., &amp; Baker, B. L. (1997). Child externalizing behavior and parents' stress: The role of social support. Family Relations, 373-381.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816F3" w15:done="0"/>
  <w15:commentEx w15:paraId="4AFA5A13" w15:paraIdParent="62D816F3" w15:done="0"/>
  <w15:commentEx w15:paraId="508820C7" w15:done="0"/>
  <w15:commentEx w15:paraId="7DEACB1D" w15:done="0"/>
  <w15:commentEx w15:paraId="238A3C86" w15:done="0"/>
  <w15:commentEx w15:paraId="1C050D3E" w15:done="0"/>
  <w15:commentEx w15:paraId="38CB828F" w15:done="0"/>
  <w15:commentEx w15:paraId="1D861C12" w15:done="0"/>
  <w15:commentEx w15:paraId="43D541E4" w15:paraIdParent="1D861C12" w15:done="0"/>
  <w15:commentEx w15:paraId="7DC35D4B" w15:done="0"/>
  <w15:commentEx w15:paraId="08CC3D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5A5F0" w14:textId="77777777" w:rsidR="000C2001" w:rsidRDefault="000C2001">
      <w:pPr>
        <w:spacing w:after="0" w:line="240" w:lineRule="auto"/>
      </w:pPr>
      <w:r>
        <w:separator/>
      </w:r>
    </w:p>
  </w:endnote>
  <w:endnote w:type="continuationSeparator" w:id="0">
    <w:p w14:paraId="3576BD01" w14:textId="77777777" w:rsidR="000C2001" w:rsidRDefault="000C2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247865"/>
      <w:docPartObj>
        <w:docPartGallery w:val="Page Numbers (Bottom of Page)"/>
        <w:docPartUnique/>
      </w:docPartObj>
    </w:sdtPr>
    <w:sdtEndPr>
      <w:rPr>
        <w:noProof/>
      </w:rPr>
    </w:sdtEndPr>
    <w:sdtContent>
      <w:p w14:paraId="178885E9" w14:textId="14B3E109" w:rsidR="001E5FF3" w:rsidRDefault="001E5FF3">
        <w:pPr>
          <w:pStyle w:val="Footer"/>
          <w:jc w:val="right"/>
        </w:pPr>
        <w:r>
          <w:fldChar w:fldCharType="begin"/>
        </w:r>
        <w:r>
          <w:instrText xml:space="preserve"> PAGE   \* MERGEFORMAT </w:instrText>
        </w:r>
        <w:r>
          <w:fldChar w:fldCharType="separate"/>
        </w:r>
        <w:r w:rsidR="0081211C">
          <w:rPr>
            <w:noProof/>
          </w:rPr>
          <w:t>9</w:t>
        </w:r>
        <w:r>
          <w:rPr>
            <w:noProof/>
          </w:rPr>
          <w:fldChar w:fldCharType="end"/>
        </w:r>
      </w:p>
    </w:sdtContent>
  </w:sdt>
  <w:p w14:paraId="1D02AFD6" w14:textId="729349F1" w:rsidR="001E5FF3" w:rsidRDefault="001E5FF3">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9E90" w14:textId="77777777" w:rsidR="001E5FF3" w:rsidRDefault="001E5FF3" w:rsidP="00F06766">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76967B15" w14:textId="3A9F14A6" w:rsidR="001E5FF3" w:rsidRPr="00361B03" w:rsidRDefault="001E5FF3" w:rsidP="00361B03">
    <w:pPr>
      <w:shd w:val="clear" w:color="auto" w:fill="FFFFFF"/>
      <w:jc w:val="center"/>
      <w:rPr>
        <w:color w:val="212121"/>
        <w:szCs w:val="24"/>
      </w:rPr>
    </w:pPr>
    <w:r w:rsidRPr="00021A73">
      <w:rPr>
        <w:rStyle w:val="normaltextrun"/>
        <w:bCs/>
        <w:iCs/>
      </w:rPr>
      <w:t xml:space="preserve">Remember that your participation is </w:t>
    </w:r>
    <w:r w:rsidRPr="00021A73">
      <w:rPr>
        <w:rStyle w:val="normaltextrun"/>
        <w:b/>
        <w:bCs/>
        <w:iCs/>
      </w:rPr>
      <w:t>voluntary</w:t>
    </w:r>
    <w:r w:rsidRPr="00021A73">
      <w:rPr>
        <w:rStyle w:val="normaltextrun"/>
        <w:bCs/>
        <w:iCs/>
      </w:rPr>
      <w:t xml:space="preserve"> and </w:t>
    </w:r>
    <w:r>
      <w:rPr>
        <w:rStyle w:val="normaltextrun"/>
        <w:b/>
        <w:bCs/>
        <w:iCs/>
      </w:rPr>
      <w:t>confidential</w:t>
    </w:r>
    <w:r w:rsidRPr="00021A73">
      <w:rPr>
        <w:rFonts w:ascii="Times New Roman" w:hAnsi="Times New Roman" w:cs="Times New Roman"/>
        <w:b/>
        <w:sz w:val="24"/>
        <w:szCs w:val="24"/>
      </w:rPr>
      <w:t xml:space="preserve"> </w:t>
    </w:r>
  </w:p>
  <w:p w14:paraId="76340485" w14:textId="449E46DF" w:rsidR="001E5FF3" w:rsidRDefault="001E5FF3">
    <w:pPr>
      <w:pStyle w:val="Footer"/>
      <w:rPr>
        <w:rFonts w:ascii="Times New Roman" w:hAnsi="Times New Roman" w:cs="Times New Roman"/>
        <w:b/>
        <w:sz w:val="20"/>
      </w:rPr>
    </w:pPr>
    <w:r>
      <w:rPr>
        <w:rFonts w:ascii="Times New Roman" w:hAnsi="Times New Roman" w:cs="Times New Roman"/>
        <w:b/>
        <w:sz w:val="20"/>
      </w:rPr>
      <w:tab/>
    </w:r>
    <w:r w:rsidRPr="00021A73">
      <w:rPr>
        <w:rFonts w:ascii="Times New Roman" w:hAnsi="Times New Roman" w:cs="Times New Roman"/>
        <w:b/>
        <w:sz w:val="20"/>
      </w:rPr>
      <w:t>Thank you for taking this survey!</w:t>
    </w:r>
  </w:p>
  <w:p w14:paraId="168B39C5" w14:textId="75694928" w:rsidR="001E5FF3" w:rsidRDefault="001E5FF3" w:rsidP="00361B03">
    <w:pPr>
      <w:shd w:val="clear" w:color="auto" w:fill="FFFFFF"/>
      <w:jc w:val="center"/>
      <w:rPr>
        <w:color w:val="212121"/>
        <w:szCs w:val="24"/>
        <w:lang w:val="es-AR"/>
      </w:rPr>
    </w:pPr>
    <w:r>
      <w:rPr>
        <w:color w:val="212121"/>
        <w:sz w:val="18"/>
        <w:szCs w:val="18"/>
        <w:lang w:val="es-MX"/>
      </w:rPr>
      <w:t>[</w:t>
    </w:r>
    <w:proofErr w:type="spellStart"/>
    <w:r>
      <w:rPr>
        <w:color w:val="212121"/>
        <w:sz w:val="18"/>
        <w:szCs w:val="18"/>
        <w:lang w:val="es-MX"/>
      </w:rPr>
      <w:t>Martinez</w:t>
    </w:r>
    <w:proofErr w:type="spellEnd"/>
    <w:r>
      <w:rPr>
        <w:color w:val="212121"/>
        <w:sz w:val="18"/>
        <w:szCs w:val="18"/>
        <w:lang w:val="es-MX"/>
      </w:rPr>
      <w:t>] [</w:t>
    </w:r>
    <w:proofErr w:type="spellStart"/>
    <w:r>
      <w:rPr>
        <w:color w:val="212121"/>
        <w:sz w:val="18"/>
        <w:szCs w:val="18"/>
        <w:lang w:val="es-MX"/>
      </w:rPr>
      <w:t>Protocol</w:t>
    </w:r>
    <w:proofErr w:type="spellEnd"/>
    <w:r>
      <w:rPr>
        <w:color w:val="212121"/>
        <w:sz w:val="18"/>
        <w:szCs w:val="18"/>
        <w:lang w:val="es-MX"/>
      </w:rPr>
      <w:t xml:space="preserve"> #05192015.023] [Proyecto Juntos] [Juntos </w:t>
    </w:r>
    <w:proofErr w:type="spellStart"/>
    <w:r>
      <w:rPr>
        <w:color w:val="212121"/>
        <w:sz w:val="18"/>
        <w:szCs w:val="18"/>
        <w:lang w:val="es-MX"/>
      </w:rPr>
      <w:t>Parent</w:t>
    </w:r>
    <w:proofErr w:type="spellEnd"/>
    <w:r>
      <w:rPr>
        <w:color w:val="212121"/>
        <w:sz w:val="18"/>
        <w:szCs w:val="18"/>
        <w:lang w:val="es-MX"/>
      </w:rPr>
      <w:t xml:space="preserve"> </w:t>
    </w:r>
    <w:proofErr w:type="spellStart"/>
    <w:r>
      <w:rPr>
        <w:color w:val="212121"/>
        <w:sz w:val="18"/>
        <w:szCs w:val="18"/>
        <w:lang w:val="es-MX"/>
      </w:rPr>
      <w:t>Questions</w:t>
    </w:r>
    <w:proofErr w:type="spellEnd"/>
    <w:r>
      <w:rPr>
        <w:color w:val="212121"/>
        <w:sz w:val="18"/>
        <w:szCs w:val="18"/>
        <w:lang w:val="es-MX"/>
      </w:rPr>
      <w:t>] [6.8.2017 Version#1]</w:t>
    </w:r>
  </w:p>
  <w:p w14:paraId="03E805DE" w14:textId="77777777" w:rsidR="001E5FF3" w:rsidRPr="00361B03" w:rsidRDefault="001E5FF3">
    <w:pPr>
      <w:pStyle w:val="Footer"/>
      <w:rPr>
        <w:rFonts w:ascii="Times New Roman" w:hAnsi="Times New Roman" w:cs="Times New Roman"/>
        <w:b/>
        <w:sz w:val="20"/>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F3ADD" w14:textId="77777777" w:rsidR="000C2001" w:rsidRDefault="000C2001">
      <w:pPr>
        <w:spacing w:after="0" w:line="240" w:lineRule="auto"/>
      </w:pPr>
      <w:r>
        <w:separator/>
      </w:r>
    </w:p>
  </w:footnote>
  <w:footnote w:type="continuationSeparator" w:id="0">
    <w:p w14:paraId="35F4E225" w14:textId="77777777" w:rsidR="000C2001" w:rsidRDefault="000C2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83F"/>
    <w:multiLevelType w:val="multilevel"/>
    <w:tmpl w:val="167ACCA2"/>
    <w:lvl w:ilvl="0">
      <w:start w:val="47"/>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50C06BE0"/>
    <w:lvl w:ilvl="0">
      <w:start w:val="135"/>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2C7D2C"/>
    <w:multiLevelType w:val="hybridMultilevel"/>
    <w:tmpl w:val="DC28AA9A"/>
    <w:lvl w:ilvl="0" w:tplc="D0D63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22931"/>
    <w:multiLevelType w:val="multilevel"/>
    <w:tmpl w:val="F66AC8C0"/>
    <w:lvl w:ilvl="0">
      <w:start w:val="7"/>
      <w:numFmt w:val="lowerLetter"/>
      <w:lvlText w:val="%1."/>
      <w:lvlJc w:val="left"/>
      <w:pPr>
        <w:tabs>
          <w:tab w:val="num" w:pos="720"/>
        </w:tabs>
        <w:ind w:left="720" w:hanging="360"/>
      </w:pPr>
      <w:rPr>
        <w:rFonts w:hint="default"/>
      </w:rPr>
    </w:lvl>
    <w:lvl w:ilvl="1">
      <w:start w:val="226"/>
      <w:numFmt w:val="decimal"/>
      <w:lvlText w:val="%2."/>
      <w:lvlJc w:val="left"/>
      <w:pPr>
        <w:ind w:left="1500" w:hanging="420"/>
      </w:pPr>
      <w:rPr>
        <w:rFonts w:ascii="Times New Roman" w:hAnsi="Times New Roman" w:cs="Times New Roman" w:hint="default"/>
        <w:sz w:val="24"/>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9"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AC25E6"/>
    <w:multiLevelType w:val="multilevel"/>
    <w:tmpl w:val="5136E73C"/>
    <w:lvl w:ilvl="0">
      <w:start w:val="100"/>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DD76D12"/>
    <w:multiLevelType w:val="multilevel"/>
    <w:tmpl w:val="40AC85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06173B8"/>
    <w:multiLevelType w:val="hybridMultilevel"/>
    <w:tmpl w:val="5FCCA532"/>
    <w:lvl w:ilvl="0" w:tplc="09542C4C">
      <w:start w:val="1"/>
      <w:numFmt w:val="lowerLetter"/>
      <w:lvlText w:val="%1."/>
      <w:lvlJc w:val="left"/>
      <w:pPr>
        <w:ind w:left="2160" w:hanging="360"/>
      </w:pPr>
    </w:lvl>
    <w:lvl w:ilvl="1" w:tplc="E94C9B6A">
      <w:start w:val="1"/>
      <w:numFmt w:val="lowerLetter"/>
      <w:lvlText w:val="%2."/>
      <w:lvlJc w:val="left"/>
      <w:pPr>
        <w:ind w:left="2160" w:hanging="360"/>
      </w:pPr>
    </w:lvl>
    <w:lvl w:ilvl="2" w:tplc="D9088324">
      <w:start w:val="1"/>
      <w:numFmt w:val="lowerRoman"/>
      <w:lvlText w:val="%3."/>
      <w:lvlJc w:val="right"/>
      <w:pPr>
        <w:ind w:left="2880" w:hanging="180"/>
      </w:pPr>
    </w:lvl>
    <w:lvl w:ilvl="3" w:tplc="83501D12">
      <w:start w:val="1"/>
      <w:numFmt w:val="decimal"/>
      <w:lvlText w:val="%4."/>
      <w:lvlJc w:val="left"/>
      <w:pPr>
        <w:ind w:left="3600" w:hanging="360"/>
      </w:pPr>
    </w:lvl>
    <w:lvl w:ilvl="4" w:tplc="ADF88EFE">
      <w:start w:val="1"/>
      <w:numFmt w:val="lowerLetter"/>
      <w:lvlText w:val="%5."/>
      <w:lvlJc w:val="left"/>
      <w:pPr>
        <w:ind w:left="4320" w:hanging="360"/>
      </w:pPr>
    </w:lvl>
    <w:lvl w:ilvl="5" w:tplc="198424D8">
      <w:start w:val="1"/>
      <w:numFmt w:val="lowerRoman"/>
      <w:lvlText w:val="%6."/>
      <w:lvlJc w:val="right"/>
      <w:pPr>
        <w:ind w:left="5040" w:hanging="180"/>
      </w:pPr>
    </w:lvl>
    <w:lvl w:ilvl="6" w:tplc="D48C8DBC">
      <w:start w:val="1"/>
      <w:numFmt w:val="decimal"/>
      <w:lvlText w:val="%7."/>
      <w:lvlJc w:val="left"/>
      <w:pPr>
        <w:ind w:left="5760" w:hanging="360"/>
      </w:pPr>
    </w:lvl>
    <w:lvl w:ilvl="7" w:tplc="D4067E94">
      <w:start w:val="1"/>
      <w:numFmt w:val="lowerLetter"/>
      <w:lvlText w:val="%8."/>
      <w:lvlJc w:val="left"/>
      <w:pPr>
        <w:ind w:left="6480" w:hanging="360"/>
      </w:pPr>
    </w:lvl>
    <w:lvl w:ilvl="8" w:tplc="74DA6812">
      <w:start w:val="1"/>
      <w:numFmt w:val="lowerRoman"/>
      <w:lvlText w:val="%9."/>
      <w:lvlJc w:val="right"/>
      <w:pPr>
        <w:ind w:left="7200" w:hanging="180"/>
      </w:pPr>
    </w:lvl>
  </w:abstractNum>
  <w:abstractNum w:abstractNumId="14"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7A22C3D"/>
    <w:multiLevelType w:val="hybridMultilevel"/>
    <w:tmpl w:val="D78811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BA4B22"/>
    <w:multiLevelType w:val="multilevel"/>
    <w:tmpl w:val="B6F6A50C"/>
    <w:lvl w:ilvl="0">
      <w:start w:val="3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0E3F31"/>
    <w:multiLevelType w:val="multilevel"/>
    <w:tmpl w:val="EAFC69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4B83CDD"/>
    <w:multiLevelType w:val="hybridMultilevel"/>
    <w:tmpl w:val="1982D5AE"/>
    <w:lvl w:ilvl="0" w:tplc="2A48865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E4D18"/>
    <w:multiLevelType w:val="multilevel"/>
    <w:tmpl w:val="68CA855E"/>
    <w:lvl w:ilvl="0">
      <w:start w:val="19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A905AE4"/>
    <w:multiLevelType w:val="multilevel"/>
    <w:tmpl w:val="3732D946"/>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350C2"/>
    <w:multiLevelType w:val="hybridMultilevel"/>
    <w:tmpl w:val="EF84566E"/>
    <w:lvl w:ilvl="0" w:tplc="04090019">
      <w:start w:val="1"/>
      <w:numFmt w:val="lowerLetter"/>
      <w:lvlText w:val="%1."/>
      <w:lvlJc w:val="left"/>
      <w:pPr>
        <w:ind w:left="1440" w:hanging="360"/>
      </w:pPr>
    </w:lvl>
    <w:lvl w:ilvl="1" w:tplc="22EABFFA">
      <w:start w:val="1"/>
      <w:numFmt w:val="lowerLetter"/>
      <w:lvlText w:val="%2."/>
      <w:lvlJc w:val="left"/>
      <w:pPr>
        <w:ind w:left="2160" w:hanging="360"/>
      </w:pPr>
      <w:rPr>
        <w:rFonts w:ascii="Times New Roman" w:hAnsi="Times New Roman"/>
        <w:sz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79C729E"/>
    <w:multiLevelType w:val="hybridMultilevel"/>
    <w:tmpl w:val="BC6046C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1" w15:restartNumberingAfterBreak="0">
    <w:nsid w:val="5EB50DF6"/>
    <w:multiLevelType w:val="hybridMultilevel"/>
    <w:tmpl w:val="8DCE88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0636F03"/>
    <w:multiLevelType w:val="multilevel"/>
    <w:tmpl w:val="3934E682"/>
    <w:lvl w:ilvl="0">
      <w:start w:val="7"/>
      <w:numFmt w:val="lowerLetter"/>
      <w:lvlText w:val="%1."/>
      <w:lvlJc w:val="left"/>
      <w:pPr>
        <w:tabs>
          <w:tab w:val="num" w:pos="720"/>
        </w:tabs>
        <w:ind w:left="720" w:hanging="360"/>
      </w:pPr>
      <w:rPr>
        <w:rFonts w:hint="default"/>
      </w:rPr>
    </w:lvl>
    <w:lvl w:ilvl="1">
      <w:start w:val="222"/>
      <w:numFmt w:val="decimal"/>
      <w:lvlText w:val="%2."/>
      <w:lvlJc w:val="left"/>
      <w:pPr>
        <w:ind w:left="1500" w:hanging="420"/>
      </w:pPr>
      <w:rPr>
        <w:rFonts w:ascii="Times New Roman" w:hAnsi="Times New Roman" w:cs="Times New Roman" w:hint="default"/>
        <w:sz w:val="24"/>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4"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4E1735"/>
    <w:multiLevelType w:val="multilevel"/>
    <w:tmpl w:val="813AF88E"/>
    <w:lvl w:ilvl="0">
      <w:start w:val="10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CD5CC5CE"/>
    <w:lvl w:ilvl="0" w:tplc="0882A4C0">
      <w:start w:val="196"/>
      <w:numFmt w:val="decimal"/>
      <w:lvlText w:val="%1."/>
      <w:lvlJc w:val="left"/>
      <w:pPr>
        <w:ind w:left="42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CAE65AFA"/>
    <w:lvl w:ilvl="0">
      <w:start w:val="68"/>
      <w:numFmt w:val="decimal"/>
      <w:lvlText w:val="%1."/>
      <w:lvlJc w:val="left"/>
      <w:pPr>
        <w:tabs>
          <w:tab w:val="num" w:pos="1440"/>
        </w:tabs>
        <w:ind w:left="1440" w:hanging="360"/>
      </w:pPr>
      <w:rPr>
        <w:rFonts w:ascii="Times New Roman" w:hAnsi="Times New Roman" w:cs="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C780F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D7AC97FA"/>
    <w:lvl w:ilvl="0">
      <w:start w:val="171"/>
      <w:numFmt w:val="decimal"/>
      <w:lvlText w:val="%1."/>
      <w:lvlJc w:val="left"/>
      <w:pPr>
        <w:tabs>
          <w:tab w:val="num" w:pos="360"/>
        </w:tabs>
        <w:ind w:left="360" w:hanging="360"/>
      </w:pPr>
      <w:rPr>
        <w:rFonts w:ascii="Times New Roman" w:hAnsi="Times New Roman" w:hint="default"/>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20"/>
  </w:num>
  <w:num w:numId="4">
    <w:abstractNumId w:val="21"/>
  </w:num>
  <w:num w:numId="5">
    <w:abstractNumId w:val="12"/>
  </w:num>
  <w:num w:numId="6">
    <w:abstractNumId w:val="18"/>
  </w:num>
  <w:num w:numId="7">
    <w:abstractNumId w:val="7"/>
  </w:num>
  <w:num w:numId="8">
    <w:abstractNumId w:val="24"/>
  </w:num>
  <w:num w:numId="9">
    <w:abstractNumId w:val="1"/>
  </w:num>
  <w:num w:numId="10">
    <w:abstractNumId w:val="6"/>
  </w:num>
  <w:num w:numId="11">
    <w:abstractNumId w:val="32"/>
  </w:num>
  <w:num w:numId="12">
    <w:abstractNumId w:val="15"/>
  </w:num>
  <w:num w:numId="13">
    <w:abstractNumId w:val="34"/>
  </w:num>
  <w:num w:numId="14">
    <w:abstractNumId w:val="28"/>
  </w:num>
  <w:num w:numId="15">
    <w:abstractNumId w:val="4"/>
  </w:num>
  <w:num w:numId="16">
    <w:abstractNumId w:val="37"/>
  </w:num>
  <w:num w:numId="17">
    <w:abstractNumId w:val="9"/>
  </w:num>
  <w:num w:numId="18">
    <w:abstractNumId w:val="39"/>
  </w:num>
  <w:num w:numId="19">
    <w:abstractNumId w:val="2"/>
  </w:num>
  <w:num w:numId="20">
    <w:abstractNumId w:val="17"/>
  </w:num>
  <w:num w:numId="21">
    <w:abstractNumId w:val="42"/>
  </w:num>
  <w:num w:numId="22">
    <w:abstractNumId w:val="38"/>
  </w:num>
  <w:num w:numId="23">
    <w:abstractNumId w:val="44"/>
  </w:num>
  <w:num w:numId="24">
    <w:abstractNumId w:val="11"/>
  </w:num>
  <w:num w:numId="25">
    <w:abstractNumId w:val="23"/>
  </w:num>
  <w:num w:numId="26">
    <w:abstractNumId w:val="36"/>
  </w:num>
  <w:num w:numId="27">
    <w:abstractNumId w:val="35"/>
  </w:num>
  <w:num w:numId="28">
    <w:abstractNumId w:val="14"/>
  </w:num>
  <w:num w:numId="29">
    <w:abstractNumId w:val="29"/>
  </w:num>
  <w:num w:numId="30">
    <w:abstractNumId w:val="25"/>
  </w:num>
  <w:num w:numId="31">
    <w:abstractNumId w:val="10"/>
  </w:num>
  <w:num w:numId="32">
    <w:abstractNumId w:val="31"/>
  </w:num>
  <w:num w:numId="33">
    <w:abstractNumId w:val="43"/>
  </w:num>
  <w:num w:numId="34">
    <w:abstractNumId w:val="16"/>
  </w:num>
  <w:num w:numId="35">
    <w:abstractNumId w:val="22"/>
  </w:num>
  <w:num w:numId="36">
    <w:abstractNumId w:val="45"/>
  </w:num>
  <w:num w:numId="37">
    <w:abstractNumId w:val="27"/>
  </w:num>
  <w:num w:numId="38">
    <w:abstractNumId w:val="26"/>
  </w:num>
  <w:num w:numId="39">
    <w:abstractNumId w:val="40"/>
  </w:num>
  <w:num w:numId="40">
    <w:abstractNumId w:val="47"/>
  </w:num>
  <w:num w:numId="41">
    <w:abstractNumId w:val="13"/>
  </w:num>
  <w:num w:numId="42">
    <w:abstractNumId w:val="30"/>
  </w:num>
  <w:num w:numId="43">
    <w:abstractNumId w:val="0"/>
  </w:num>
  <w:num w:numId="44">
    <w:abstractNumId w:val="3"/>
  </w:num>
  <w:num w:numId="45">
    <w:abstractNumId w:val="41"/>
  </w:num>
  <w:num w:numId="46">
    <w:abstractNumId w:val="33"/>
  </w:num>
  <w:num w:numId="47">
    <w:abstractNumId w:val="8"/>
  </w:num>
  <w:num w:numId="48">
    <w:abstractNumId w:val="5"/>
  </w:num>
  <w:num w:numId="49">
    <w:abstractNumId w:val="19"/>
  </w:num>
  <w:numIdMacAtCleanup w:val="4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Espinosa">
    <w15:presenceInfo w15:providerId="None" w15:userId="Sara Espinosa"/>
  </w15:person>
  <w15:person w15:author="Alejandra G. I.">
    <w15:presenceInfo w15:providerId="Windows Live" w15:userId="394a9865421c3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7E"/>
    <w:rsid w:val="0002049E"/>
    <w:rsid w:val="00021A73"/>
    <w:rsid w:val="0002289A"/>
    <w:rsid w:val="00027853"/>
    <w:rsid w:val="00055EDE"/>
    <w:rsid w:val="00067C92"/>
    <w:rsid w:val="000735E9"/>
    <w:rsid w:val="00073B16"/>
    <w:rsid w:val="00087B08"/>
    <w:rsid w:val="000973E8"/>
    <w:rsid w:val="000A0E6D"/>
    <w:rsid w:val="000A3570"/>
    <w:rsid w:val="000A6EE5"/>
    <w:rsid w:val="000B6183"/>
    <w:rsid w:val="000C1A1D"/>
    <w:rsid w:val="000C2001"/>
    <w:rsid w:val="000C6B5C"/>
    <w:rsid w:val="000D767E"/>
    <w:rsid w:val="00106B41"/>
    <w:rsid w:val="0010776A"/>
    <w:rsid w:val="00110D8F"/>
    <w:rsid w:val="00126654"/>
    <w:rsid w:val="001305D9"/>
    <w:rsid w:val="001308CF"/>
    <w:rsid w:val="0014073E"/>
    <w:rsid w:val="00140B13"/>
    <w:rsid w:val="0016197E"/>
    <w:rsid w:val="001635DF"/>
    <w:rsid w:val="00164C8D"/>
    <w:rsid w:val="0017217B"/>
    <w:rsid w:val="00173587"/>
    <w:rsid w:val="00192114"/>
    <w:rsid w:val="001A0F48"/>
    <w:rsid w:val="001B5168"/>
    <w:rsid w:val="001C1A72"/>
    <w:rsid w:val="001C50B9"/>
    <w:rsid w:val="001D0A0E"/>
    <w:rsid w:val="001D547F"/>
    <w:rsid w:val="001D682C"/>
    <w:rsid w:val="001E5094"/>
    <w:rsid w:val="001E5FF3"/>
    <w:rsid w:val="001F038A"/>
    <w:rsid w:val="001F0627"/>
    <w:rsid w:val="001F5BC7"/>
    <w:rsid w:val="002035AB"/>
    <w:rsid w:val="00203C37"/>
    <w:rsid w:val="002042D3"/>
    <w:rsid w:val="00216BBD"/>
    <w:rsid w:val="00221FEC"/>
    <w:rsid w:val="00222720"/>
    <w:rsid w:val="00222BEE"/>
    <w:rsid w:val="00224EB1"/>
    <w:rsid w:val="00230BB4"/>
    <w:rsid w:val="00232652"/>
    <w:rsid w:val="00235F10"/>
    <w:rsid w:val="00241A81"/>
    <w:rsid w:val="0024266C"/>
    <w:rsid w:val="00243D24"/>
    <w:rsid w:val="00250CE4"/>
    <w:rsid w:val="00267F3D"/>
    <w:rsid w:val="00277890"/>
    <w:rsid w:val="0029496A"/>
    <w:rsid w:val="00295B5A"/>
    <w:rsid w:val="00296EDF"/>
    <w:rsid w:val="002A416F"/>
    <w:rsid w:val="002C1949"/>
    <w:rsid w:val="002C4208"/>
    <w:rsid w:val="002C4D2C"/>
    <w:rsid w:val="002D2A47"/>
    <w:rsid w:val="002D7150"/>
    <w:rsid w:val="002F5639"/>
    <w:rsid w:val="00302497"/>
    <w:rsid w:val="00305BFC"/>
    <w:rsid w:val="0030688C"/>
    <w:rsid w:val="0031518F"/>
    <w:rsid w:val="0031614B"/>
    <w:rsid w:val="00336824"/>
    <w:rsid w:val="00341B46"/>
    <w:rsid w:val="00341BB2"/>
    <w:rsid w:val="00342C26"/>
    <w:rsid w:val="00350D39"/>
    <w:rsid w:val="00361294"/>
    <w:rsid w:val="00361B03"/>
    <w:rsid w:val="003631E5"/>
    <w:rsid w:val="00384E19"/>
    <w:rsid w:val="003926BC"/>
    <w:rsid w:val="003C31AA"/>
    <w:rsid w:val="003D58A2"/>
    <w:rsid w:val="003D63CB"/>
    <w:rsid w:val="003D6C02"/>
    <w:rsid w:val="003E45D6"/>
    <w:rsid w:val="003E49F6"/>
    <w:rsid w:val="003E79A3"/>
    <w:rsid w:val="003F434F"/>
    <w:rsid w:val="00411D21"/>
    <w:rsid w:val="004136D2"/>
    <w:rsid w:val="0042474F"/>
    <w:rsid w:val="00425BF1"/>
    <w:rsid w:val="004446F0"/>
    <w:rsid w:val="004517F0"/>
    <w:rsid w:val="00455F38"/>
    <w:rsid w:val="00460D0D"/>
    <w:rsid w:val="00466511"/>
    <w:rsid w:val="00477D4F"/>
    <w:rsid w:val="00491640"/>
    <w:rsid w:val="0049660B"/>
    <w:rsid w:val="004B003A"/>
    <w:rsid w:val="004C0393"/>
    <w:rsid w:val="004C3BF0"/>
    <w:rsid w:val="004D5566"/>
    <w:rsid w:val="004D5CC3"/>
    <w:rsid w:val="004E2ED9"/>
    <w:rsid w:val="004E3F27"/>
    <w:rsid w:val="004F2D96"/>
    <w:rsid w:val="004F460F"/>
    <w:rsid w:val="004F4704"/>
    <w:rsid w:val="005053CA"/>
    <w:rsid w:val="0051623E"/>
    <w:rsid w:val="00516DF8"/>
    <w:rsid w:val="0053176C"/>
    <w:rsid w:val="005355E3"/>
    <w:rsid w:val="005427D6"/>
    <w:rsid w:val="00551C56"/>
    <w:rsid w:val="0055464B"/>
    <w:rsid w:val="00554BEF"/>
    <w:rsid w:val="005612A9"/>
    <w:rsid w:val="00586101"/>
    <w:rsid w:val="00591753"/>
    <w:rsid w:val="00592F2F"/>
    <w:rsid w:val="005951CB"/>
    <w:rsid w:val="005C12C2"/>
    <w:rsid w:val="005E3D86"/>
    <w:rsid w:val="005F7CFB"/>
    <w:rsid w:val="006011E9"/>
    <w:rsid w:val="00607248"/>
    <w:rsid w:val="00611E54"/>
    <w:rsid w:val="006164FC"/>
    <w:rsid w:val="00622CAE"/>
    <w:rsid w:val="00627722"/>
    <w:rsid w:val="0063398D"/>
    <w:rsid w:val="00634F66"/>
    <w:rsid w:val="006417F2"/>
    <w:rsid w:val="00643E8E"/>
    <w:rsid w:val="00647C90"/>
    <w:rsid w:val="00655EC0"/>
    <w:rsid w:val="0066421D"/>
    <w:rsid w:val="0066707E"/>
    <w:rsid w:val="006742D5"/>
    <w:rsid w:val="006B18CF"/>
    <w:rsid w:val="006C29B5"/>
    <w:rsid w:val="006C6EDF"/>
    <w:rsid w:val="006E1760"/>
    <w:rsid w:val="006E7709"/>
    <w:rsid w:val="006F753D"/>
    <w:rsid w:val="006F7903"/>
    <w:rsid w:val="00700C79"/>
    <w:rsid w:val="007121D2"/>
    <w:rsid w:val="007278E8"/>
    <w:rsid w:val="0075539A"/>
    <w:rsid w:val="00755995"/>
    <w:rsid w:val="00794948"/>
    <w:rsid w:val="007A5840"/>
    <w:rsid w:val="007B4392"/>
    <w:rsid w:val="007B6215"/>
    <w:rsid w:val="007B789F"/>
    <w:rsid w:val="007C4FA1"/>
    <w:rsid w:val="007E17BE"/>
    <w:rsid w:val="00802D3E"/>
    <w:rsid w:val="00803825"/>
    <w:rsid w:val="0081211C"/>
    <w:rsid w:val="00820AB0"/>
    <w:rsid w:val="00822206"/>
    <w:rsid w:val="00823F55"/>
    <w:rsid w:val="008253B2"/>
    <w:rsid w:val="0083282B"/>
    <w:rsid w:val="00836345"/>
    <w:rsid w:val="00841E3A"/>
    <w:rsid w:val="008462DE"/>
    <w:rsid w:val="0085681F"/>
    <w:rsid w:val="008604C2"/>
    <w:rsid w:val="00863C82"/>
    <w:rsid w:val="00874D36"/>
    <w:rsid w:val="00890BA0"/>
    <w:rsid w:val="00893E20"/>
    <w:rsid w:val="00896720"/>
    <w:rsid w:val="008A7296"/>
    <w:rsid w:val="008B48DB"/>
    <w:rsid w:val="008B4AFC"/>
    <w:rsid w:val="008B5A51"/>
    <w:rsid w:val="008B5C18"/>
    <w:rsid w:val="008B6F01"/>
    <w:rsid w:val="008D5222"/>
    <w:rsid w:val="008E3FC9"/>
    <w:rsid w:val="008E7ED5"/>
    <w:rsid w:val="008F1EBE"/>
    <w:rsid w:val="009162D0"/>
    <w:rsid w:val="00917CC6"/>
    <w:rsid w:val="009404FD"/>
    <w:rsid w:val="009506B5"/>
    <w:rsid w:val="009677BD"/>
    <w:rsid w:val="00994B00"/>
    <w:rsid w:val="009A3BFC"/>
    <w:rsid w:val="009A740A"/>
    <w:rsid w:val="009B4985"/>
    <w:rsid w:val="009B5E00"/>
    <w:rsid w:val="009C138A"/>
    <w:rsid w:val="009C3E66"/>
    <w:rsid w:val="009C4FED"/>
    <w:rsid w:val="009C61D7"/>
    <w:rsid w:val="009E12F1"/>
    <w:rsid w:val="009E1355"/>
    <w:rsid w:val="009E23D3"/>
    <w:rsid w:val="009E607F"/>
    <w:rsid w:val="009F02BB"/>
    <w:rsid w:val="009F1484"/>
    <w:rsid w:val="009F7ED5"/>
    <w:rsid w:val="00A07892"/>
    <w:rsid w:val="00A45556"/>
    <w:rsid w:val="00A54CB7"/>
    <w:rsid w:val="00A724A7"/>
    <w:rsid w:val="00A75848"/>
    <w:rsid w:val="00A7735C"/>
    <w:rsid w:val="00A81089"/>
    <w:rsid w:val="00A90116"/>
    <w:rsid w:val="00A916DF"/>
    <w:rsid w:val="00AA01E4"/>
    <w:rsid w:val="00AA2AA0"/>
    <w:rsid w:val="00AA5413"/>
    <w:rsid w:val="00AB64FA"/>
    <w:rsid w:val="00AC1BB0"/>
    <w:rsid w:val="00AD5479"/>
    <w:rsid w:val="00AE6849"/>
    <w:rsid w:val="00AF40B1"/>
    <w:rsid w:val="00B04D52"/>
    <w:rsid w:val="00B07035"/>
    <w:rsid w:val="00B2228D"/>
    <w:rsid w:val="00B237AB"/>
    <w:rsid w:val="00B2691F"/>
    <w:rsid w:val="00B34ED9"/>
    <w:rsid w:val="00B35740"/>
    <w:rsid w:val="00B37F3E"/>
    <w:rsid w:val="00B37FB4"/>
    <w:rsid w:val="00B431F5"/>
    <w:rsid w:val="00B43E36"/>
    <w:rsid w:val="00B552AA"/>
    <w:rsid w:val="00B60C81"/>
    <w:rsid w:val="00B71425"/>
    <w:rsid w:val="00B723B1"/>
    <w:rsid w:val="00B8785F"/>
    <w:rsid w:val="00B924CC"/>
    <w:rsid w:val="00B9605E"/>
    <w:rsid w:val="00B97E10"/>
    <w:rsid w:val="00BA4720"/>
    <w:rsid w:val="00BB3021"/>
    <w:rsid w:val="00BB4196"/>
    <w:rsid w:val="00BC36EE"/>
    <w:rsid w:val="00BD6C1A"/>
    <w:rsid w:val="00BD7381"/>
    <w:rsid w:val="00BE5251"/>
    <w:rsid w:val="00BE79E7"/>
    <w:rsid w:val="00BF3881"/>
    <w:rsid w:val="00C018E0"/>
    <w:rsid w:val="00C16F05"/>
    <w:rsid w:val="00C50555"/>
    <w:rsid w:val="00C60FA5"/>
    <w:rsid w:val="00C6255E"/>
    <w:rsid w:val="00C734E4"/>
    <w:rsid w:val="00C80349"/>
    <w:rsid w:val="00C87FD0"/>
    <w:rsid w:val="00C91112"/>
    <w:rsid w:val="00C92DC7"/>
    <w:rsid w:val="00C92F06"/>
    <w:rsid w:val="00C95D0B"/>
    <w:rsid w:val="00CA7315"/>
    <w:rsid w:val="00CB42ED"/>
    <w:rsid w:val="00CB6DF8"/>
    <w:rsid w:val="00CD2A00"/>
    <w:rsid w:val="00CD7EC5"/>
    <w:rsid w:val="00CE53D5"/>
    <w:rsid w:val="00D0147F"/>
    <w:rsid w:val="00D15F3E"/>
    <w:rsid w:val="00D2733A"/>
    <w:rsid w:val="00D329DC"/>
    <w:rsid w:val="00D364E9"/>
    <w:rsid w:val="00D42F22"/>
    <w:rsid w:val="00D47188"/>
    <w:rsid w:val="00D527CA"/>
    <w:rsid w:val="00D62036"/>
    <w:rsid w:val="00D66974"/>
    <w:rsid w:val="00DA16A4"/>
    <w:rsid w:val="00DA3096"/>
    <w:rsid w:val="00DA71DA"/>
    <w:rsid w:val="00DB0BA9"/>
    <w:rsid w:val="00DB10E0"/>
    <w:rsid w:val="00DC6FAD"/>
    <w:rsid w:val="00DC796E"/>
    <w:rsid w:val="00DD6E34"/>
    <w:rsid w:val="00DF4FAC"/>
    <w:rsid w:val="00E07F20"/>
    <w:rsid w:val="00E10427"/>
    <w:rsid w:val="00E110F9"/>
    <w:rsid w:val="00E20B0E"/>
    <w:rsid w:val="00E24BD5"/>
    <w:rsid w:val="00E2594D"/>
    <w:rsid w:val="00E324FD"/>
    <w:rsid w:val="00E342AB"/>
    <w:rsid w:val="00E36CEA"/>
    <w:rsid w:val="00E44631"/>
    <w:rsid w:val="00E50511"/>
    <w:rsid w:val="00E525C5"/>
    <w:rsid w:val="00E62C2F"/>
    <w:rsid w:val="00E7726E"/>
    <w:rsid w:val="00EA0B2E"/>
    <w:rsid w:val="00EB2011"/>
    <w:rsid w:val="00EC4B20"/>
    <w:rsid w:val="00ED278E"/>
    <w:rsid w:val="00ED35FB"/>
    <w:rsid w:val="00ED4868"/>
    <w:rsid w:val="00EE77C5"/>
    <w:rsid w:val="00EE7A74"/>
    <w:rsid w:val="00EF10A9"/>
    <w:rsid w:val="00EF167E"/>
    <w:rsid w:val="00EF68FE"/>
    <w:rsid w:val="00F03802"/>
    <w:rsid w:val="00F06766"/>
    <w:rsid w:val="00F077A1"/>
    <w:rsid w:val="00F16F4C"/>
    <w:rsid w:val="00F22069"/>
    <w:rsid w:val="00F44869"/>
    <w:rsid w:val="00F46227"/>
    <w:rsid w:val="00F5383F"/>
    <w:rsid w:val="00F53E66"/>
    <w:rsid w:val="00F61E5B"/>
    <w:rsid w:val="00F70058"/>
    <w:rsid w:val="00F877F6"/>
    <w:rsid w:val="00F90B61"/>
    <w:rsid w:val="00F90DF4"/>
    <w:rsid w:val="00FA1E42"/>
    <w:rsid w:val="00FC200C"/>
    <w:rsid w:val="00FC3A32"/>
    <w:rsid w:val="00FC57BD"/>
    <w:rsid w:val="00FD60C6"/>
    <w:rsid w:val="00FE1764"/>
    <w:rsid w:val="00FE600F"/>
    <w:rsid w:val="00FE6E50"/>
    <w:rsid w:val="00FE7C00"/>
    <w:rsid w:val="00FF7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8FAA9"/>
  <w15:docId w15:val="{526CC757-D745-4114-8210-1D834614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61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6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6197E"/>
  </w:style>
  <w:style w:type="character" w:customStyle="1" w:styleId="normaltextrun">
    <w:name w:val="normaltextrun"/>
    <w:basedOn w:val="DefaultParagraphFont"/>
    <w:rsid w:val="0016197E"/>
  </w:style>
  <w:style w:type="character" w:customStyle="1" w:styleId="eop">
    <w:name w:val="eop"/>
    <w:basedOn w:val="DefaultParagraphFont"/>
    <w:rsid w:val="0016197E"/>
  </w:style>
  <w:style w:type="character" w:customStyle="1" w:styleId="spellingerror">
    <w:name w:val="spellingerror"/>
    <w:basedOn w:val="DefaultParagraphFont"/>
    <w:rsid w:val="0016197E"/>
  </w:style>
  <w:style w:type="character" w:customStyle="1" w:styleId="apple-converted-space">
    <w:name w:val="apple-converted-space"/>
    <w:basedOn w:val="DefaultParagraphFont"/>
    <w:rsid w:val="0016197E"/>
  </w:style>
  <w:style w:type="character" w:customStyle="1" w:styleId="linebreakblob">
    <w:name w:val="linebreakblob"/>
    <w:basedOn w:val="DefaultParagraphFont"/>
    <w:rsid w:val="0016197E"/>
  </w:style>
  <w:style w:type="character" w:customStyle="1" w:styleId="scx191303346">
    <w:name w:val="scx191303346"/>
    <w:basedOn w:val="DefaultParagraphFont"/>
    <w:rsid w:val="0016197E"/>
  </w:style>
  <w:style w:type="paragraph" w:styleId="ListParagraph">
    <w:name w:val="List Paragraph"/>
    <w:basedOn w:val="Normal"/>
    <w:uiPriority w:val="34"/>
    <w:qFormat/>
    <w:rsid w:val="0016197E"/>
    <w:pPr>
      <w:ind w:left="720"/>
      <w:contextualSpacing/>
    </w:pPr>
  </w:style>
  <w:style w:type="paragraph" w:styleId="Header">
    <w:name w:val="header"/>
    <w:basedOn w:val="Normal"/>
    <w:link w:val="HeaderChar"/>
    <w:uiPriority w:val="99"/>
    <w:unhideWhenUsed/>
    <w:rsid w:val="00161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97E"/>
  </w:style>
  <w:style w:type="paragraph" w:styleId="Footer">
    <w:name w:val="footer"/>
    <w:basedOn w:val="Normal"/>
    <w:link w:val="FooterChar"/>
    <w:uiPriority w:val="99"/>
    <w:unhideWhenUsed/>
    <w:rsid w:val="00161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97E"/>
  </w:style>
  <w:style w:type="character" w:styleId="CommentReference">
    <w:name w:val="annotation reference"/>
    <w:basedOn w:val="DefaultParagraphFont"/>
    <w:uiPriority w:val="99"/>
    <w:semiHidden/>
    <w:unhideWhenUsed/>
    <w:rsid w:val="0016197E"/>
    <w:rPr>
      <w:sz w:val="16"/>
      <w:szCs w:val="16"/>
    </w:rPr>
  </w:style>
  <w:style w:type="paragraph" w:styleId="CommentText">
    <w:name w:val="annotation text"/>
    <w:basedOn w:val="Normal"/>
    <w:link w:val="CommentTextChar"/>
    <w:uiPriority w:val="99"/>
    <w:semiHidden/>
    <w:unhideWhenUsed/>
    <w:rsid w:val="0016197E"/>
    <w:pPr>
      <w:spacing w:line="240" w:lineRule="auto"/>
    </w:pPr>
    <w:rPr>
      <w:sz w:val="20"/>
      <w:szCs w:val="20"/>
    </w:rPr>
  </w:style>
  <w:style w:type="character" w:customStyle="1" w:styleId="CommentTextChar">
    <w:name w:val="Comment Text Char"/>
    <w:basedOn w:val="DefaultParagraphFont"/>
    <w:link w:val="CommentText"/>
    <w:uiPriority w:val="99"/>
    <w:semiHidden/>
    <w:rsid w:val="0016197E"/>
    <w:rPr>
      <w:sz w:val="20"/>
      <w:szCs w:val="20"/>
    </w:rPr>
  </w:style>
  <w:style w:type="paragraph" w:styleId="CommentSubject">
    <w:name w:val="annotation subject"/>
    <w:basedOn w:val="CommentText"/>
    <w:next w:val="CommentText"/>
    <w:link w:val="CommentSubjectChar"/>
    <w:uiPriority w:val="99"/>
    <w:semiHidden/>
    <w:unhideWhenUsed/>
    <w:rsid w:val="0016197E"/>
    <w:rPr>
      <w:b/>
      <w:bCs/>
    </w:rPr>
  </w:style>
  <w:style w:type="character" w:customStyle="1" w:styleId="CommentSubjectChar">
    <w:name w:val="Comment Subject Char"/>
    <w:basedOn w:val="CommentTextChar"/>
    <w:link w:val="CommentSubject"/>
    <w:uiPriority w:val="99"/>
    <w:semiHidden/>
    <w:rsid w:val="0016197E"/>
    <w:rPr>
      <w:b/>
      <w:bCs/>
      <w:sz w:val="20"/>
      <w:szCs w:val="20"/>
    </w:rPr>
  </w:style>
  <w:style w:type="paragraph" w:styleId="BalloonText">
    <w:name w:val="Balloon Text"/>
    <w:basedOn w:val="Normal"/>
    <w:link w:val="BalloonTextChar"/>
    <w:uiPriority w:val="99"/>
    <w:semiHidden/>
    <w:unhideWhenUsed/>
    <w:rsid w:val="00161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97E"/>
    <w:rPr>
      <w:rFonts w:ascii="Segoe UI" w:hAnsi="Segoe UI" w:cs="Segoe UI"/>
      <w:sz w:val="18"/>
      <w:szCs w:val="18"/>
    </w:rPr>
  </w:style>
  <w:style w:type="paragraph" w:styleId="BodyText3">
    <w:name w:val="Body Text 3"/>
    <w:basedOn w:val="Normal"/>
    <w:link w:val="BodyText3Char"/>
    <w:rsid w:val="0016197E"/>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16197E"/>
    <w:rPr>
      <w:rFonts w:ascii="Times New Roman" w:eastAsia="Times New Roman" w:hAnsi="Times New Roman" w:cs="Times New Roman"/>
      <w:sz w:val="24"/>
      <w:szCs w:val="24"/>
    </w:rPr>
  </w:style>
  <w:style w:type="paragraph" w:styleId="BlockText">
    <w:name w:val="Block Text"/>
    <w:basedOn w:val="Normal"/>
    <w:rsid w:val="00F22069"/>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F22069"/>
    <w:pPr>
      <w:spacing w:after="120" w:line="480" w:lineRule="auto"/>
    </w:pPr>
  </w:style>
  <w:style w:type="character" w:customStyle="1" w:styleId="BodyText2Char">
    <w:name w:val="Body Text 2 Char"/>
    <w:basedOn w:val="DefaultParagraphFont"/>
    <w:link w:val="BodyText2"/>
    <w:uiPriority w:val="99"/>
    <w:semiHidden/>
    <w:rsid w:val="00F22069"/>
  </w:style>
  <w:style w:type="paragraph" w:styleId="BodyTextIndent2">
    <w:name w:val="Body Text Indent 2"/>
    <w:basedOn w:val="Normal"/>
    <w:link w:val="BodyTextIndent2Char"/>
    <w:uiPriority w:val="99"/>
    <w:semiHidden/>
    <w:unhideWhenUsed/>
    <w:rsid w:val="001305D9"/>
    <w:pPr>
      <w:spacing w:after="120" w:line="480" w:lineRule="auto"/>
      <w:ind w:left="360"/>
    </w:pPr>
  </w:style>
  <w:style w:type="character" w:customStyle="1" w:styleId="BodyTextIndent2Char">
    <w:name w:val="Body Text Indent 2 Char"/>
    <w:basedOn w:val="DefaultParagraphFont"/>
    <w:link w:val="BodyTextIndent2"/>
    <w:uiPriority w:val="99"/>
    <w:semiHidden/>
    <w:rsid w:val="001305D9"/>
  </w:style>
  <w:style w:type="character" w:styleId="Hyperlink">
    <w:name w:val="Hyperlink"/>
    <w:basedOn w:val="DefaultParagraphFont"/>
    <w:uiPriority w:val="99"/>
    <w:semiHidden/>
    <w:unhideWhenUsed/>
    <w:rsid w:val="005C1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71374">
      <w:bodyDiv w:val="1"/>
      <w:marLeft w:val="0"/>
      <w:marRight w:val="0"/>
      <w:marTop w:val="0"/>
      <w:marBottom w:val="0"/>
      <w:divBdr>
        <w:top w:val="none" w:sz="0" w:space="0" w:color="auto"/>
        <w:left w:val="none" w:sz="0" w:space="0" w:color="auto"/>
        <w:bottom w:val="none" w:sz="0" w:space="0" w:color="auto"/>
        <w:right w:val="none" w:sz="0" w:space="0" w:color="auto"/>
      </w:divBdr>
    </w:div>
    <w:div w:id="738093140">
      <w:bodyDiv w:val="1"/>
      <w:marLeft w:val="0"/>
      <w:marRight w:val="0"/>
      <w:marTop w:val="0"/>
      <w:marBottom w:val="0"/>
      <w:divBdr>
        <w:top w:val="none" w:sz="0" w:space="0" w:color="auto"/>
        <w:left w:val="none" w:sz="0" w:space="0" w:color="auto"/>
        <w:bottom w:val="none" w:sz="0" w:space="0" w:color="auto"/>
        <w:right w:val="none" w:sz="0" w:space="0" w:color="auto"/>
      </w:divBdr>
    </w:div>
    <w:div w:id="795216956">
      <w:bodyDiv w:val="1"/>
      <w:marLeft w:val="0"/>
      <w:marRight w:val="0"/>
      <w:marTop w:val="0"/>
      <w:marBottom w:val="0"/>
      <w:divBdr>
        <w:top w:val="none" w:sz="0" w:space="0" w:color="auto"/>
        <w:left w:val="none" w:sz="0" w:space="0" w:color="auto"/>
        <w:bottom w:val="none" w:sz="0" w:space="0" w:color="auto"/>
        <w:right w:val="none" w:sz="0" w:space="0" w:color="auto"/>
      </w:divBdr>
    </w:div>
    <w:div w:id="8129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andfonline.com/doi/abs/10.1080/00220671.1981.10885337" TargetMode="External"/><Relationship Id="rId2" Type="http://schemas.openxmlformats.org/officeDocument/2006/relationships/hyperlink" Target="https://books.google.com/books?hl=en&amp;lr=&amp;id=LeZXVVuhpAUC&amp;oi=fnd&amp;pg=PA53&amp;dq=parents+helping+in+middle+school&amp;ots=sWl74UYAqE&amp;sig=ipfx5B8LWQhzKx0Xp_OQHG1t0Sw" TargetMode="External"/><Relationship Id="rId1" Type="http://schemas.openxmlformats.org/officeDocument/2006/relationships/hyperlink" Target="https://psycnet.apa.org/record/1983-24262-001" TargetMode="External"/><Relationship Id="rId6" Type="http://schemas.openxmlformats.org/officeDocument/2006/relationships/hyperlink" Target="https://www.jstor.org/stable/2112802?seq=1" TargetMode="External"/><Relationship Id="rId5" Type="http://schemas.openxmlformats.org/officeDocument/2006/relationships/hyperlink" Target="https://www.tandfonline.com/doi/abs/10.3200/JOER.102.4.257-271" TargetMode="External"/><Relationship Id="rId4" Type="http://schemas.openxmlformats.org/officeDocument/2006/relationships/hyperlink" Target="https://www.journals.uchicago.edu/doi/abs/10.1086/46194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16</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Alejandra G. I.</cp:lastModifiedBy>
  <cp:revision>11</cp:revision>
  <cp:lastPrinted>2017-02-23T17:33:00Z</cp:lastPrinted>
  <dcterms:created xsi:type="dcterms:W3CDTF">2020-06-04T19:56:00Z</dcterms:created>
  <dcterms:modified xsi:type="dcterms:W3CDTF">2021-02-19T17:08:00Z</dcterms:modified>
</cp:coreProperties>
</file>